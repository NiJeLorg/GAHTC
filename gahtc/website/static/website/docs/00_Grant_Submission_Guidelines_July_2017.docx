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0123F" w:rsidR="002A1731" w:rsidP="36F4D799" w:rsidRDefault="36F4D799" w14:paraId="28BEF8C8" w14:textId="2D283B7D" w14:noSpellErr="1">
      <w:pPr>
        <w:pStyle w:val="Heading1"/>
        <w:jc w:val="both"/>
        <w:rPr>
          <w:b w:val="1"/>
          <w:bCs w:val="1"/>
          <w:color w:val="C00000"/>
          <w:u w:val="single"/>
        </w:rPr>
      </w:pPr>
      <w:r w:rsidRPr="36F4D799">
        <w:rPr>
          <w:b w:val="1"/>
          <w:bCs w:val="1"/>
          <w:color w:val="C00000"/>
          <w:u w:val="single"/>
        </w:rPr>
        <w:t>Grant Submission Guidelines</w:t>
      </w:r>
    </w:p>
    <w:p w:rsidRPr="00A6334E" w:rsidR="002A1731" w:rsidP="00D00C26" w:rsidRDefault="002A1731" w14:paraId="32DEBE4B" w14:textId="77777777">
      <w:pPr>
        <w:jc w:val="both"/>
        <w:rPr>
          <w:rFonts w:asciiTheme="majorHAnsi" w:hAnsiTheme="majorHAnsi"/>
          <w:sz w:val="22"/>
          <w:szCs w:val="22"/>
          <w:u w:val="single"/>
        </w:rPr>
      </w:pPr>
    </w:p>
    <w:p w:rsidRPr="00A6334E" w:rsidR="002A1731" w:rsidP="00D00C26" w:rsidRDefault="002A1731" w14:paraId="415AD524" w14:textId="77777777">
      <w:pPr>
        <w:jc w:val="both"/>
        <w:rPr>
          <w:rFonts w:asciiTheme="majorHAnsi" w:hAnsiTheme="majorHAnsi"/>
          <w:sz w:val="22"/>
          <w:szCs w:val="22"/>
          <w:u w:val="single"/>
        </w:rPr>
      </w:pPr>
    </w:p>
    <w:p w:rsidRPr="00A6334E" w:rsidR="000855B0" w:rsidP="6DF3608A" w:rsidRDefault="36F4D799" w14:paraId="60CAE366" w14:textId="77777777" w14:noSpellErr="1">
      <w:pPr>
        <w:jc w:val="both"/>
        <w:rPr>
          <w:rFonts w:ascii="Calibri Light" w:hAnsi="Calibri Light" w:asciiTheme="majorAscii" w:hAnsiTheme="majorAscii"/>
          <w:b w:val="1"/>
          <w:bCs w:val="1"/>
          <w:u w:val="single"/>
          <w:rPrChange w:author="Robert Cowherd" w:date="2017-08-11T20:46:02.9420694" w:id="1054691780">
            <w:rPr/>
          </w:rPrChange>
        </w:rPr>
        <w:pPrChange w:author="Robert Cowherd" w:date="2017-08-11T20:46:02.9420694" w:id="1324179650">
          <w:pPr>
            <w:jc w:val="both"/>
          </w:pPr>
        </w:pPrChange>
      </w:pPr>
      <w:r w:rsidRPr="6DF3608A">
        <w:rPr>
          <w:rFonts w:ascii="Calibri Light" w:hAnsi="Calibri Light" w:asciiTheme="majorAscii" w:hAnsiTheme="majorAscii"/>
          <w:b w:val="1"/>
          <w:bCs w:val="1"/>
          <w:u w:val="single"/>
          <w:rPrChange w:author="Robert Cowherd" w:date="2017-08-11T20:46:02.9420694" w:id="1074138578">
            <w:rPr>
              <w:rFonts w:asciiTheme="majorHAnsi" w:hAnsiTheme="majorHAnsi"/>
              <w:b/>
              <w:bCs/>
              <w:u w:val="single"/>
            </w:rPr>
          </w:rPrChange>
        </w:rPr>
        <w:t>Deliverables:</w:t>
      </w:r>
    </w:p>
    <w:p w:rsidRPr="00A6334E" w:rsidR="00CE216F" w:rsidP="6DF3608A" w:rsidRDefault="36F4D799" w14:paraId="6282A44F" w14:textId="77D0B7F8" w14:noSpellErr="1">
      <w:pPr>
        <w:jc w:val="both"/>
        <w:rPr>
          <w:rFonts w:ascii="Calibri Light" w:hAnsi="Calibri Light" w:asciiTheme="majorAscii" w:hAnsiTheme="majorAscii"/>
          <w:color w:val="44546A" w:themeColor="text2"/>
          <w:rPrChange w:author="Robert Cowherd" w:date="2017-08-11T20:46:02.9420694" w:id="188397266">
            <w:rPr/>
          </w:rPrChange>
        </w:rPr>
        <w:pPrChange w:author="Robert Cowherd" w:date="2017-08-11T20:46:02.9420694" w:id="1349217188">
          <w:pPr>
            <w:jc w:val="both"/>
          </w:pPr>
        </w:pPrChange>
      </w:pPr>
      <w:r w:rsidRPr="6DF3608A">
        <w:rPr>
          <w:rFonts w:ascii="Calibri Light" w:hAnsi="Calibri Light" w:asciiTheme="majorAscii" w:hAnsiTheme="majorAscii"/>
          <w:color w:val="44546A" w:themeColor="text2"/>
          <w:rPrChange w:author="Robert Cowherd" w:date="2017-08-11T20:46:02.9420694" w:id="1701705198">
            <w:rPr>
              <w:rFonts w:asciiTheme="majorHAnsi" w:hAnsiTheme="majorHAnsi"/>
              <w:color w:val="44546A" w:themeColor="text2"/>
            </w:rPr>
          </w:rPrChange>
        </w:rPr>
        <w:t>All packages submitted as part of a grant should contain the following. Templates are provided of the quiz, handout, abstract, and PowerPoint presentation for your reference. Example modules are also specified as a suggested resource when assembling you lecture materials.</w:t>
      </w:r>
    </w:p>
    <w:p w:rsidRPr="00A6334E" w:rsidR="000D7CF0" w:rsidP="00D00C26" w:rsidRDefault="000D7CF0" w14:paraId="5580A4DA" w14:textId="77777777">
      <w:pPr>
        <w:jc w:val="both"/>
        <w:rPr>
          <w:rFonts w:asciiTheme="majorHAnsi" w:hAnsiTheme="majorHAnsi"/>
          <w:sz w:val="22"/>
          <w:szCs w:val="22"/>
        </w:rPr>
      </w:pPr>
    </w:p>
    <w:p w:rsidRPr="00A6334E" w:rsidR="00B25DFC" w:rsidP="745BFC01" w:rsidRDefault="36F4D799" w14:paraId="34399C4B" w14:textId="456FEA1F">
      <w:pPr>
        <w:pStyle w:val="ListParagraph"/>
        <w:numPr>
          <w:ilvl w:val="0"/>
          <w:numId w:val="1"/>
        </w:numPr>
        <w:jc w:val="both"/>
        <w:rPr>
          <w:rFonts w:ascii="Calibri Light" w:hAnsi="Calibri Light" w:asciiTheme="majorAscii" w:hAnsiTheme="majorAscii"/>
          <w:rPrChange w:author="Robert Cowherd" w:date="2017-08-11T20:48:32.5013235" w:id="1181657417">
            <w:rPr/>
          </w:rPrChange>
        </w:rPr>
        <w:pPrChange w:author="Robert Cowherd" w:date="2017-08-11T20:48:32.5013235" w:id="1616633640">
          <w:pPr>
            <w:pStyle w:val="ListParagraph"/>
            <w:numPr>
              <w:ilvl w:val="0"/>
              <w:numId w:val="1"/>
            </w:numPr>
            <w:jc w:val="both"/>
          </w:pPr>
        </w:pPrChange>
      </w:pPr>
      <w:r w:rsidRPr="6DF3608A">
        <w:rPr>
          <w:rFonts w:ascii="Calibri Light" w:hAnsi="Calibri Light" w:asciiTheme="majorAscii" w:hAnsiTheme="majorAscii"/>
          <w:b w:val="1"/>
          <w:bCs w:val="1"/>
          <w:rPrChange w:author="Robert Cowherd" w:date="2017-08-11T20:46:02.9420694" w:id="2018584069">
            <w:rPr>
              <w:rFonts w:asciiTheme="majorHAnsi" w:hAnsiTheme="majorHAnsi"/>
              <w:b/>
              <w:bCs/>
            </w:rPr>
          </w:rPrChange>
        </w:rPr>
        <w:t>Course Syllabus</w:t>
      </w:r>
      <w:r w:rsidRPr="6DF3608A">
        <w:rPr>
          <w:rFonts w:ascii="Calibri Light" w:hAnsi="Calibri Light" w:asciiTheme="majorAscii" w:hAnsiTheme="majorAscii"/>
          <w:rPrChange w:author="Robert Cowherd" w:date="2017-08-11T20:46:02.9420694" w:id="1949823248">
            <w:rPr>
              <w:rFonts w:asciiTheme="majorHAnsi" w:hAnsiTheme="majorHAnsi"/>
            </w:rPr>
          </w:rPrChange>
        </w:rPr>
        <w:t xml:space="preserve"> (document should be .</w:t>
      </w:r>
      <w:proofErr w:type="spellStart"/>
      <w:r w:rsidRPr="6DF3608A">
        <w:rPr>
          <w:rFonts w:ascii="Calibri Light" w:hAnsi="Calibri Light" w:asciiTheme="majorAscii" w:hAnsiTheme="majorAscii"/>
          <w:rPrChange w:author="Robert Cowherd" w:date="2017-08-11T20:46:02.9420694" w:id="245158966">
            <w:rPr>
              <w:rFonts w:asciiTheme="majorHAnsi" w:hAnsiTheme="majorHAnsi"/>
            </w:rPr>
          </w:rPrChange>
        </w:rPr>
        <w:t xml:space="preserve">docx</w:t>
      </w:r>
      <w:proofErr w:type="spellEnd"/>
      <w:r w:rsidRPr="6DF3608A">
        <w:rPr>
          <w:rFonts w:ascii="Calibri Light" w:hAnsi="Calibri Light" w:asciiTheme="majorAscii" w:hAnsiTheme="majorAscii"/>
          <w:rPrChange w:author="Robert Cowherd" w:date="2017-08-11T20:46:02.9420694" w:id="179697136">
            <w:rPr>
              <w:rFonts w:asciiTheme="majorHAnsi" w:hAnsiTheme="majorHAnsi"/>
            </w:rPr>
          </w:rPrChange>
        </w:rPr>
        <w:t xml:space="preserve">):</w:t>
      </w:r>
    </w:p>
    <w:p w:rsidRPr="00A6334E" w:rsidR="00B25DFC" w:rsidP="6DF3608A" w:rsidRDefault="36F4D799" w14:paraId="212DBCDE" w14:textId="77777777" w14:noSpellErr="1">
      <w:pPr>
        <w:pStyle w:val="ListParagraph"/>
        <w:numPr>
          <w:ilvl w:val="1"/>
          <w:numId w:val="1"/>
        </w:numPr>
        <w:jc w:val="both"/>
        <w:rPr>
          <w:rFonts w:ascii="Calibri Light" w:hAnsi="Calibri Light" w:asciiTheme="majorAscii" w:hAnsiTheme="majorAscii"/>
          <w:sz w:val="22"/>
          <w:szCs w:val="22"/>
          <w:rPrChange w:author="Robert Cowherd" w:date="2017-08-11T20:46:02.9420694" w:id="345574504">
            <w:rPr/>
          </w:rPrChange>
        </w:rPr>
        <w:pPrChange w:author="Robert Cowherd" w:date="2017-08-11T20:46:02.9420694" w:id="1933287741">
          <w:pPr>
            <w:pStyle w:val="ListParagraph"/>
            <w:numPr>
              <w:ilvl w:val="1"/>
              <w:numId w:val="1"/>
            </w:numPr>
            <w:jc w:val="both"/>
          </w:pPr>
        </w:pPrChange>
      </w:pPr>
      <w:r w:rsidRPr="6DF3608A">
        <w:rPr>
          <w:rFonts w:ascii="Calibri Light" w:hAnsi="Calibri Light" w:asciiTheme="majorAscii" w:hAnsiTheme="majorAscii"/>
          <w:sz w:val="22"/>
          <w:szCs w:val="22"/>
          <w:rPrChange w:author="Robert Cowherd" w:date="2017-08-11T20:46:02.9420694" w:id="1637919219">
            <w:rPr>
              <w:rFonts w:asciiTheme="majorHAnsi" w:hAnsiTheme="majorHAnsi"/>
              <w:sz w:val="22"/>
              <w:szCs w:val="22"/>
            </w:rPr>
          </w:rPrChange>
        </w:rPr>
        <w:t>Course description</w:t>
      </w:r>
    </w:p>
    <w:p w:rsidRPr="00A6334E" w:rsidR="00B25DFC" w:rsidP="6DF3608A" w:rsidRDefault="36F4D799" w14:paraId="72B35F65" w14:textId="6B8E5F02" w14:noSpellErr="1">
      <w:pPr>
        <w:pStyle w:val="ListParagraph"/>
        <w:numPr>
          <w:ilvl w:val="1"/>
          <w:numId w:val="1"/>
        </w:numPr>
        <w:jc w:val="both"/>
        <w:rPr>
          <w:rFonts w:ascii="Calibri Light" w:hAnsi="Calibri Light" w:asciiTheme="majorAscii" w:hAnsiTheme="majorAscii"/>
          <w:sz w:val="22"/>
          <w:szCs w:val="22"/>
          <w:rPrChange w:author="Robert Cowherd" w:date="2017-08-11T20:46:02.9420694" w:id="741003880">
            <w:rPr/>
          </w:rPrChange>
        </w:rPr>
        <w:pPrChange w:author="Robert Cowherd" w:date="2017-08-11T20:46:02.9420694" w:id="153535565">
          <w:pPr>
            <w:pStyle w:val="ListParagraph"/>
            <w:numPr>
              <w:ilvl w:val="1"/>
              <w:numId w:val="1"/>
            </w:numPr>
            <w:jc w:val="both"/>
          </w:pPr>
        </w:pPrChange>
      </w:pPr>
      <w:r w:rsidRPr="6DF3608A">
        <w:rPr>
          <w:rFonts w:ascii="Calibri Light" w:hAnsi="Calibri Light" w:asciiTheme="majorAscii" w:hAnsiTheme="majorAscii"/>
          <w:sz w:val="22"/>
          <w:szCs w:val="22"/>
          <w:rPrChange w:author="Robert Cowherd" w:date="2017-08-11T20:46:02.9420694" w:id="621921103">
            <w:rPr>
              <w:rFonts w:asciiTheme="majorHAnsi" w:hAnsiTheme="majorHAnsi"/>
              <w:sz w:val="22"/>
              <w:szCs w:val="22"/>
            </w:rPr>
          </w:rPrChange>
        </w:rPr>
        <w:t>Structure and lectures</w:t>
      </w:r>
    </w:p>
    <w:p w:rsidRPr="00A6334E" w:rsidR="00B25DFC" w:rsidP="6DF3608A" w:rsidRDefault="36F4D799" w14:paraId="665FA238" w14:textId="615F1238" w14:noSpellErr="1">
      <w:pPr>
        <w:pStyle w:val="ListParagraph"/>
        <w:numPr>
          <w:ilvl w:val="2"/>
          <w:numId w:val="1"/>
        </w:numPr>
        <w:jc w:val="both"/>
        <w:rPr>
          <w:rFonts w:ascii="Calibri Light" w:hAnsi="Calibri Light" w:asciiTheme="majorAscii" w:hAnsiTheme="majorAscii"/>
          <w:sz w:val="22"/>
          <w:szCs w:val="22"/>
          <w:rPrChange w:author="Robert Cowherd" w:date="2017-08-11T20:46:02.9420694" w:id="181483088">
            <w:rPr/>
          </w:rPrChange>
        </w:rPr>
        <w:pPrChange w:author="Robert Cowherd" w:date="2017-08-11T20:46:02.9420694" w:id="412990674">
          <w:pPr>
            <w:pStyle w:val="ListParagraph"/>
            <w:numPr>
              <w:ilvl w:val="2"/>
              <w:numId w:val="1"/>
            </w:numPr>
            <w:jc w:val="both"/>
          </w:pPr>
        </w:pPrChange>
      </w:pPr>
      <w:r w:rsidRPr="6DF3608A">
        <w:rPr>
          <w:rFonts w:ascii="Calibri Light" w:hAnsi="Calibri Light" w:asciiTheme="majorAscii" w:hAnsiTheme="majorAscii"/>
          <w:sz w:val="22"/>
          <w:szCs w:val="22"/>
          <w:rPrChange w:author="Robert Cowherd" w:date="2017-08-11T20:46:02.9420694" w:id="746367405">
            <w:rPr>
              <w:rFonts w:asciiTheme="majorHAnsi" w:hAnsiTheme="majorHAnsi"/>
              <w:sz w:val="22"/>
              <w:szCs w:val="22"/>
            </w:rPr>
          </w:rPrChange>
        </w:rPr>
        <w:t xml:space="preserve">Lecture abstract: One paragraph summary of each lecture </w:t>
      </w:r>
      <w:r w:rsidRPr="6DF3608A">
        <w:rPr>
          <w:rFonts w:ascii="Calibri Light" w:hAnsi="Calibri Light" w:asciiTheme="majorAscii" w:hAnsiTheme="majorAscii"/>
          <w:b w:val="1"/>
          <w:bCs w:val="1"/>
          <w:sz w:val="22"/>
          <w:szCs w:val="22"/>
          <w:rPrChange w:author="Robert Cowherd" w:date="2017-08-11T20:46:02.9420694" w:id="2125952798">
            <w:rPr>
              <w:rFonts w:asciiTheme="majorHAnsi" w:hAnsiTheme="majorHAnsi"/>
              <w:b/>
              <w:bCs/>
              <w:sz w:val="22"/>
              <w:szCs w:val="22"/>
            </w:rPr>
          </w:rPrChange>
        </w:rPr>
        <w:t>(Template provided)</w:t>
      </w:r>
    </w:p>
    <w:p w:rsidRPr="00A6334E" w:rsidR="00B25DFC" w:rsidP="6DF3608A" w:rsidRDefault="36F4D799" w14:paraId="7DDF3A59" w14:textId="40811377" w14:noSpellErr="1">
      <w:pPr>
        <w:pStyle w:val="ListParagraph"/>
        <w:numPr>
          <w:ilvl w:val="2"/>
          <w:numId w:val="1"/>
        </w:numPr>
        <w:jc w:val="both"/>
        <w:rPr>
          <w:rFonts w:ascii="Calibri Light" w:hAnsi="Calibri Light" w:asciiTheme="majorAscii" w:hAnsiTheme="majorAscii"/>
          <w:sz w:val="22"/>
          <w:szCs w:val="22"/>
          <w:rPrChange w:author="Robert Cowherd" w:date="2017-08-11T20:46:02.9420694" w:id="119642328">
            <w:rPr/>
          </w:rPrChange>
        </w:rPr>
        <w:pPrChange w:author="Robert Cowherd" w:date="2017-08-11T20:46:02.9420694" w:id="21141572">
          <w:pPr>
            <w:pStyle w:val="ListParagraph"/>
            <w:numPr>
              <w:ilvl w:val="2"/>
              <w:numId w:val="1"/>
            </w:numPr>
            <w:jc w:val="both"/>
          </w:pPr>
        </w:pPrChange>
      </w:pPr>
      <w:r w:rsidRPr="6DF3608A">
        <w:rPr>
          <w:rFonts w:ascii="Calibri Light" w:hAnsi="Calibri Light" w:asciiTheme="majorAscii" w:hAnsiTheme="majorAscii"/>
          <w:sz w:val="22"/>
          <w:szCs w:val="22"/>
          <w:rPrChange w:author="Robert Cowherd" w:date="2017-08-11T20:46:02.9420694" w:id="1522259256">
            <w:rPr>
              <w:rFonts w:asciiTheme="majorHAnsi" w:hAnsiTheme="majorHAnsi"/>
              <w:sz w:val="22"/>
              <w:szCs w:val="22"/>
            </w:rPr>
          </w:rPrChange>
        </w:rPr>
        <w:t>Readings per lecture (required and suggested)</w:t>
      </w:r>
    </w:p>
    <w:p w:rsidRPr="00A6334E" w:rsidR="00B25DFC" w:rsidP="6DF3608A" w:rsidRDefault="36F4D799" w14:paraId="77CE59C5" w14:textId="1E1E3E47" w14:noSpellErr="1">
      <w:pPr>
        <w:pStyle w:val="ListParagraph"/>
        <w:numPr>
          <w:ilvl w:val="2"/>
          <w:numId w:val="1"/>
        </w:numPr>
        <w:jc w:val="both"/>
        <w:rPr>
          <w:rFonts w:ascii="Calibri Light" w:hAnsi="Calibri Light" w:asciiTheme="majorAscii" w:hAnsiTheme="majorAscii"/>
          <w:sz w:val="22"/>
          <w:szCs w:val="22"/>
          <w:rPrChange w:author="Robert Cowherd" w:date="2017-08-11T20:46:02.9420694" w:id="633725340">
            <w:rPr/>
          </w:rPrChange>
        </w:rPr>
        <w:pPrChange w:author="Robert Cowherd" w:date="2017-08-11T20:46:02.9420694" w:id="1786340123">
          <w:pPr>
            <w:pStyle w:val="ListParagraph"/>
            <w:numPr>
              <w:ilvl w:val="2"/>
              <w:numId w:val="1"/>
            </w:numPr>
            <w:jc w:val="both"/>
          </w:pPr>
        </w:pPrChange>
      </w:pPr>
      <w:r w:rsidRPr="6DF3608A">
        <w:rPr>
          <w:rFonts w:ascii="Calibri Light" w:hAnsi="Calibri Light" w:asciiTheme="majorAscii" w:hAnsiTheme="majorAscii"/>
          <w:sz w:val="22"/>
          <w:szCs w:val="22"/>
          <w:rPrChange w:author="Robert Cowherd" w:date="2017-08-11T20:46:02.9420694" w:id="1031272474">
            <w:rPr>
              <w:rFonts w:asciiTheme="majorHAnsi" w:hAnsiTheme="majorHAnsi"/>
              <w:sz w:val="22"/>
              <w:szCs w:val="22"/>
            </w:rPr>
          </w:rPrChange>
        </w:rPr>
        <w:t>Contributor Bio(s)</w:t>
      </w:r>
    </w:p>
    <w:p w:rsidRPr="00A6334E" w:rsidR="000040E0" w:rsidP="00D00C26" w:rsidRDefault="000040E0" w14:paraId="32D485D0" w14:textId="77777777">
      <w:pPr>
        <w:pStyle w:val="ListParagraph"/>
        <w:ind w:left="2160"/>
        <w:jc w:val="both"/>
        <w:rPr>
          <w:rFonts w:asciiTheme="majorHAnsi" w:hAnsiTheme="majorHAnsi"/>
          <w:sz w:val="22"/>
          <w:szCs w:val="22"/>
        </w:rPr>
      </w:pPr>
    </w:p>
    <w:p w:rsidRPr="00A6334E" w:rsidR="00B25DFC" w:rsidP="745BFC01" w:rsidRDefault="36F4D799" w14:paraId="4256DB12" w14:textId="563BDF33">
      <w:pPr>
        <w:pStyle w:val="ListParagraph"/>
        <w:numPr>
          <w:ilvl w:val="0"/>
          <w:numId w:val="1"/>
        </w:numPr>
        <w:jc w:val="both"/>
        <w:rPr>
          <w:rFonts w:ascii="Calibri Light" w:hAnsi="Calibri Light" w:asciiTheme="majorAscii" w:hAnsiTheme="majorAscii"/>
          <w:rPrChange w:author="Robert Cowherd" w:date="2017-08-11T20:48:32.5013235" w:id="437546050">
            <w:rPr/>
          </w:rPrChange>
        </w:rPr>
        <w:pPrChange w:author="Robert Cowherd" w:date="2017-08-11T20:48:32.5013235" w:id="1277234301">
          <w:pPr>
            <w:pStyle w:val="ListParagraph"/>
            <w:numPr>
              <w:ilvl w:val="0"/>
              <w:numId w:val="1"/>
            </w:numPr>
            <w:jc w:val="both"/>
          </w:pPr>
        </w:pPrChange>
      </w:pPr>
      <w:r w:rsidRPr="6DF3608A">
        <w:rPr>
          <w:rFonts w:ascii="Calibri Light" w:hAnsi="Calibri Light" w:asciiTheme="majorAscii" w:hAnsiTheme="majorAscii"/>
          <w:b w:val="1"/>
          <w:bCs w:val="1"/>
          <w:rPrChange w:author="Robert Cowherd" w:date="2017-08-11T20:46:02.9420694" w:id="1288515845">
            <w:rPr>
              <w:rFonts w:asciiTheme="majorHAnsi" w:hAnsiTheme="majorHAnsi"/>
              <w:b/>
              <w:bCs/>
            </w:rPr>
          </w:rPrChange>
        </w:rPr>
        <w:t xml:space="preserve">Bibliography </w:t>
      </w:r>
      <w:r w:rsidRPr="6DF3608A">
        <w:rPr>
          <w:rFonts w:ascii="Calibri Light" w:hAnsi="Calibri Light" w:asciiTheme="majorAscii" w:hAnsiTheme="majorAscii"/>
          <w:rPrChange w:author="Robert Cowherd" w:date="2017-08-11T20:46:02.9420694" w:id="1142110288">
            <w:rPr>
              <w:rFonts w:asciiTheme="majorHAnsi" w:hAnsiTheme="majorHAnsi"/>
            </w:rPr>
          </w:rPrChange>
        </w:rPr>
        <w:t>(document should be .</w:t>
      </w:r>
      <w:proofErr w:type="spellStart"/>
      <w:r w:rsidRPr="6DF3608A">
        <w:rPr>
          <w:rFonts w:ascii="Calibri Light" w:hAnsi="Calibri Light" w:asciiTheme="majorAscii" w:hAnsiTheme="majorAscii"/>
          <w:rPrChange w:author="Robert Cowherd" w:date="2017-08-11T20:46:02.9420694" w:id="125841260">
            <w:rPr>
              <w:rFonts w:asciiTheme="majorHAnsi" w:hAnsiTheme="majorHAnsi"/>
            </w:rPr>
          </w:rPrChange>
        </w:rPr>
        <w:t>docx</w:t>
      </w:r>
      <w:proofErr w:type="spellEnd"/>
      <w:r w:rsidRPr="6DF3608A">
        <w:rPr>
          <w:rFonts w:ascii="Calibri Light" w:hAnsi="Calibri Light" w:asciiTheme="majorAscii" w:hAnsiTheme="majorAscii"/>
          <w:rPrChange w:author="Robert Cowherd" w:date="2017-08-11T20:46:02.9420694" w:id="1619072782">
            <w:rPr>
              <w:rFonts w:asciiTheme="majorHAnsi" w:hAnsiTheme="majorHAnsi"/>
            </w:rPr>
          </w:rPrChange>
        </w:rPr>
        <w:t>):</w:t>
      </w:r>
    </w:p>
    <w:p w:rsidRPr="00A6334E" w:rsidR="00B25DFC" w:rsidP="6DF3608A" w:rsidRDefault="36F4D799" w14:paraId="191F08CC" w14:textId="49081BDA" w14:noSpellErr="1">
      <w:pPr>
        <w:pStyle w:val="ListParagraph"/>
        <w:numPr>
          <w:ilvl w:val="1"/>
          <w:numId w:val="1"/>
        </w:numPr>
        <w:jc w:val="both"/>
        <w:rPr>
          <w:rFonts w:ascii="Calibri Light" w:hAnsi="Calibri Light" w:asciiTheme="majorAscii" w:hAnsiTheme="majorAscii"/>
          <w:sz w:val="22"/>
          <w:szCs w:val="22"/>
          <w:rPrChange w:author="Robert Cowherd" w:date="2017-08-11T20:46:02.9420694" w:id="1375080529">
            <w:rPr/>
          </w:rPrChange>
        </w:rPr>
        <w:pPrChange w:author="Robert Cowherd" w:date="2017-08-11T20:46:02.9420694" w:id="1925144002">
          <w:pPr>
            <w:pStyle w:val="ListParagraph"/>
            <w:numPr>
              <w:ilvl w:val="1"/>
              <w:numId w:val="1"/>
            </w:numPr>
            <w:jc w:val="both"/>
          </w:pPr>
        </w:pPrChange>
      </w:pPr>
      <w:r w:rsidRPr="6DF3608A">
        <w:rPr>
          <w:rFonts w:ascii="Calibri Light" w:hAnsi="Calibri Light" w:asciiTheme="majorAscii" w:hAnsiTheme="majorAscii"/>
          <w:sz w:val="22"/>
          <w:szCs w:val="22"/>
          <w:rPrChange w:author="Robert Cowherd" w:date="2017-08-11T20:46:02.9420694" w:id="422723960">
            <w:rPr>
              <w:rFonts w:asciiTheme="majorHAnsi" w:hAnsiTheme="majorHAnsi"/>
              <w:sz w:val="22"/>
              <w:szCs w:val="22"/>
            </w:rPr>
          </w:rPrChange>
        </w:rPr>
        <w:t>One document</w:t>
      </w:r>
    </w:p>
    <w:p w:rsidRPr="00A6334E" w:rsidR="009C0AC8" w:rsidP="6DF3608A" w:rsidRDefault="36F4D799" w14:paraId="2DA70514" w14:textId="71F4BA86" w14:noSpellErr="1">
      <w:pPr>
        <w:pStyle w:val="ListParagraph"/>
        <w:numPr>
          <w:ilvl w:val="1"/>
          <w:numId w:val="1"/>
        </w:numPr>
        <w:jc w:val="both"/>
        <w:rPr>
          <w:rFonts w:ascii="Calibri Light" w:hAnsi="Calibri Light" w:asciiTheme="majorAscii" w:hAnsiTheme="majorAscii"/>
          <w:sz w:val="22"/>
          <w:szCs w:val="22"/>
          <w:rPrChange w:author="Robert Cowherd" w:date="2017-08-11T20:46:02.9420694" w:id="1039163988">
            <w:rPr/>
          </w:rPrChange>
        </w:rPr>
        <w:pPrChange w:author="Robert Cowherd" w:date="2017-08-11T20:46:02.9420694" w:id="1755136618">
          <w:pPr>
            <w:pStyle w:val="ListParagraph"/>
            <w:numPr>
              <w:ilvl w:val="1"/>
              <w:numId w:val="1"/>
            </w:numPr>
            <w:jc w:val="both"/>
          </w:pPr>
        </w:pPrChange>
      </w:pPr>
      <w:r w:rsidRPr="6DF3608A">
        <w:rPr>
          <w:rFonts w:ascii="Calibri Light" w:hAnsi="Calibri Light" w:asciiTheme="majorAscii" w:hAnsiTheme="majorAscii"/>
          <w:sz w:val="22"/>
          <w:szCs w:val="22"/>
          <w:rPrChange w:author="Robert Cowherd" w:date="2017-08-11T20:46:02.9420694" w:id="87279690">
            <w:rPr>
              <w:rFonts w:asciiTheme="majorHAnsi" w:hAnsiTheme="majorHAnsi"/>
              <w:sz w:val="22"/>
              <w:szCs w:val="22"/>
            </w:rPr>
          </w:rPrChange>
        </w:rPr>
        <w:t>Divided by Lecture</w:t>
      </w:r>
    </w:p>
    <w:p w:rsidRPr="00A6334E" w:rsidR="0071665A" w:rsidP="00D00C26" w:rsidRDefault="0071665A" w14:paraId="49EF68E6" w14:textId="77777777">
      <w:pPr>
        <w:pStyle w:val="ListParagraph"/>
        <w:ind w:left="1440"/>
        <w:jc w:val="both"/>
        <w:rPr>
          <w:rFonts w:asciiTheme="majorHAnsi" w:hAnsiTheme="majorHAnsi"/>
          <w:sz w:val="22"/>
          <w:szCs w:val="22"/>
        </w:rPr>
      </w:pPr>
    </w:p>
    <w:p w:rsidRPr="00A6334E" w:rsidR="0071665A" w:rsidP="745BFC01" w:rsidRDefault="36F4D799" w14:paraId="64B47CB5" w14:textId="46285A1F">
      <w:pPr>
        <w:pStyle w:val="ListParagraph"/>
        <w:numPr>
          <w:ilvl w:val="0"/>
          <w:numId w:val="1"/>
        </w:numPr>
        <w:jc w:val="both"/>
        <w:rPr>
          <w:rFonts w:ascii="Calibri Light" w:hAnsi="Calibri Light" w:asciiTheme="majorAscii" w:hAnsiTheme="majorAscii"/>
          <w:rPrChange w:author="Robert Cowherd" w:date="2017-08-11T20:48:32.5013235" w:id="81062316">
            <w:rPr/>
          </w:rPrChange>
        </w:rPr>
        <w:pPrChange w:author="Robert Cowherd" w:date="2017-08-11T20:48:32.5013235" w:id="1088360160">
          <w:pPr>
            <w:pStyle w:val="ListParagraph"/>
            <w:numPr>
              <w:ilvl w:val="0"/>
              <w:numId w:val="1"/>
            </w:numPr>
            <w:jc w:val="both"/>
          </w:pPr>
        </w:pPrChange>
      </w:pPr>
      <w:r w:rsidRPr="6DF3608A">
        <w:rPr>
          <w:rFonts w:ascii="Calibri Light" w:hAnsi="Calibri Light" w:asciiTheme="majorAscii" w:hAnsiTheme="majorAscii"/>
          <w:b w:val="1"/>
          <w:bCs w:val="1"/>
          <w:rPrChange w:author="Robert Cowherd" w:date="2017-08-11T20:46:02.9420694" w:id="1536298911">
            <w:rPr>
              <w:rFonts w:asciiTheme="majorHAnsi" w:hAnsiTheme="majorHAnsi"/>
              <w:b/>
              <w:bCs/>
            </w:rPr>
          </w:rPrChange>
        </w:rPr>
        <w:t>Quiz</w:t>
      </w:r>
      <w:r w:rsidRPr="6DF3608A">
        <w:rPr>
          <w:rFonts w:ascii="Calibri Light" w:hAnsi="Calibri Light" w:asciiTheme="majorAscii" w:hAnsiTheme="majorAscii"/>
          <w:rPrChange w:author="Robert Cowherd" w:date="2017-08-11T20:46:02.9420694" w:id="656671187">
            <w:rPr>
              <w:rFonts w:asciiTheme="majorHAnsi" w:hAnsiTheme="majorHAnsi"/>
            </w:rPr>
          </w:rPrChange>
        </w:rPr>
        <w:t xml:space="preserve"> (document should be .</w:t>
      </w:r>
      <w:proofErr w:type="spellStart"/>
      <w:r w:rsidRPr="6DF3608A">
        <w:rPr>
          <w:rFonts w:ascii="Calibri Light" w:hAnsi="Calibri Light" w:asciiTheme="majorAscii" w:hAnsiTheme="majorAscii"/>
          <w:rPrChange w:author="Robert Cowherd" w:date="2017-08-11T20:46:02.9420694" w:id="1407730788">
            <w:rPr>
              <w:rFonts w:asciiTheme="majorHAnsi" w:hAnsiTheme="majorHAnsi"/>
            </w:rPr>
          </w:rPrChange>
        </w:rPr>
        <w:t xml:space="preserve">docx</w:t>
      </w:r>
      <w:proofErr w:type="spellEnd"/>
      <w:r w:rsidRPr="6DF3608A">
        <w:rPr>
          <w:rFonts w:ascii="Calibri Light" w:hAnsi="Calibri Light" w:asciiTheme="majorAscii" w:hAnsiTheme="majorAscii"/>
          <w:rPrChange w:author="Robert Cowherd" w:date="2017-08-11T20:46:02.9420694" w:id="1477635312">
            <w:rPr>
              <w:rFonts w:asciiTheme="majorHAnsi" w:hAnsiTheme="majorHAnsi"/>
            </w:rPr>
          </w:rPrChange>
        </w:rPr>
        <w:t xml:space="preserve">):</w:t>
      </w:r>
    </w:p>
    <w:p w:rsidRPr="00196AC4" w:rsidR="00196AC4" w:rsidP="6DF3608A" w:rsidRDefault="36F4D799" w14:paraId="2C972909" w14:textId="14106CC8" w14:noSpellErr="1">
      <w:pPr>
        <w:pStyle w:val="ListParagraph"/>
        <w:numPr>
          <w:ilvl w:val="1"/>
          <w:numId w:val="1"/>
        </w:numPr>
        <w:jc w:val="both"/>
        <w:rPr>
          <w:rFonts w:ascii="Calibri Light" w:hAnsi="Calibri Light" w:asciiTheme="majorAscii" w:hAnsiTheme="majorAscii"/>
          <w:sz w:val="22"/>
          <w:szCs w:val="22"/>
          <w:rPrChange w:author="Robert Cowherd" w:date="2017-08-11T20:46:02.9420694" w:id="1096348672">
            <w:rPr/>
          </w:rPrChange>
        </w:rPr>
        <w:pPrChange w:author="Robert Cowherd" w:date="2017-08-11T20:46:02.9420694" w:id="749228310">
          <w:pPr>
            <w:pStyle w:val="ListParagraph"/>
            <w:numPr>
              <w:ilvl w:val="1"/>
              <w:numId w:val="1"/>
            </w:numPr>
            <w:jc w:val="both"/>
          </w:pPr>
        </w:pPrChange>
      </w:pPr>
      <w:r w:rsidRPr="6DF3608A">
        <w:rPr>
          <w:rFonts w:ascii="Calibri Light" w:hAnsi="Calibri Light" w:asciiTheme="majorAscii" w:hAnsiTheme="majorAscii"/>
          <w:b w:val="1"/>
          <w:bCs w:val="1"/>
          <w:rPrChange w:author="Robert Cowherd" w:date="2017-08-11T20:46:02.9420694" w:id="1436300619">
            <w:rPr>
              <w:rFonts w:asciiTheme="majorHAnsi" w:hAnsiTheme="majorHAnsi"/>
              <w:b/>
              <w:bCs/>
            </w:rPr>
          </w:rPrChange>
        </w:rPr>
        <w:t xml:space="preserve">Please reference the Quiz template provided for additional guidance. </w:t>
      </w:r>
    </w:p>
    <w:p w:rsidRPr="00A6334E" w:rsidR="0071665A" w:rsidP="6DF3608A" w:rsidRDefault="36F4D799" w14:paraId="7B211493" w14:textId="3E0DF8A4" w14:noSpellErr="1">
      <w:pPr>
        <w:pStyle w:val="ListParagraph"/>
        <w:numPr>
          <w:ilvl w:val="1"/>
          <w:numId w:val="1"/>
        </w:numPr>
        <w:jc w:val="both"/>
        <w:rPr>
          <w:rFonts w:ascii="Calibri Light" w:hAnsi="Calibri Light" w:asciiTheme="majorAscii" w:hAnsiTheme="majorAscii"/>
          <w:sz w:val="22"/>
          <w:szCs w:val="22"/>
          <w:rPrChange w:author="Robert Cowherd" w:date="2017-08-11T20:46:02.9420694" w:id="303735837">
            <w:rPr/>
          </w:rPrChange>
        </w:rPr>
        <w:pPrChange w:author="Robert Cowherd" w:date="2017-08-11T20:46:02.9420694" w:id="829384974">
          <w:pPr>
            <w:pStyle w:val="ListParagraph"/>
            <w:numPr>
              <w:ilvl w:val="1"/>
              <w:numId w:val="1"/>
            </w:numPr>
            <w:jc w:val="both"/>
          </w:pPr>
        </w:pPrChange>
      </w:pPr>
      <w:r w:rsidRPr="6DF3608A">
        <w:rPr>
          <w:rFonts w:ascii="Calibri Light" w:hAnsi="Calibri Light" w:asciiTheme="majorAscii" w:hAnsiTheme="majorAscii"/>
          <w:sz w:val="22"/>
          <w:szCs w:val="22"/>
          <w:rPrChange w:author="Robert Cowherd" w:date="2017-08-11T20:46:02.9420694" w:id="669113840">
            <w:rPr>
              <w:rFonts w:asciiTheme="majorHAnsi" w:hAnsiTheme="majorHAnsi"/>
              <w:sz w:val="22"/>
              <w:szCs w:val="22"/>
            </w:rPr>
          </w:rPrChange>
        </w:rPr>
        <w:t>One quiz per lecture</w:t>
      </w:r>
    </w:p>
    <w:p w:rsidRPr="00A6334E" w:rsidR="0071665A" w:rsidP="6DF3608A" w:rsidRDefault="36F4D799" w14:paraId="3F1F5007" w14:textId="66E74843" w14:noSpellErr="1">
      <w:pPr>
        <w:pStyle w:val="ListParagraph"/>
        <w:numPr>
          <w:ilvl w:val="1"/>
          <w:numId w:val="1"/>
        </w:numPr>
        <w:jc w:val="both"/>
        <w:rPr>
          <w:rFonts w:ascii="Calibri Light" w:hAnsi="Calibri Light" w:asciiTheme="majorAscii" w:hAnsiTheme="majorAscii"/>
          <w:sz w:val="22"/>
          <w:szCs w:val="22"/>
          <w:rPrChange w:author="Robert Cowherd" w:date="2017-08-11T20:46:02.9420694" w:id="294891711">
            <w:rPr/>
          </w:rPrChange>
        </w:rPr>
        <w:pPrChange w:author="Robert Cowherd" w:date="2017-08-11T20:46:02.9420694" w:id="892145975">
          <w:pPr>
            <w:pStyle w:val="ListParagraph"/>
            <w:numPr>
              <w:ilvl w:val="1"/>
              <w:numId w:val="1"/>
            </w:numPr>
            <w:jc w:val="both"/>
          </w:pPr>
        </w:pPrChange>
      </w:pPr>
      <w:r w:rsidRPr="6DF3608A">
        <w:rPr>
          <w:rFonts w:ascii="Calibri Light" w:hAnsi="Calibri Light" w:asciiTheme="majorAscii" w:hAnsiTheme="majorAscii"/>
          <w:sz w:val="22"/>
          <w:szCs w:val="22"/>
          <w:rPrChange w:author="Robert Cowherd" w:date="2017-08-11T20:46:02.9420694" w:id="1003396787">
            <w:rPr>
              <w:rFonts w:asciiTheme="majorHAnsi" w:hAnsiTheme="majorHAnsi"/>
              <w:sz w:val="22"/>
              <w:szCs w:val="22"/>
            </w:rPr>
          </w:rPrChange>
        </w:rPr>
        <w:t xml:space="preserve">5-20 short questions with answers noted. If the quiz is multiple choice, simply bold the correct choice. If it is short answer, please provide the answer below the question. </w:t>
      </w:r>
    </w:p>
    <w:p w:rsidRPr="00A6334E" w:rsidR="0071665A" w:rsidP="6DF3608A" w:rsidRDefault="36F4D799" w14:paraId="5A1D7FDD" w14:textId="64CD014F" w14:noSpellErr="1">
      <w:pPr>
        <w:pStyle w:val="ListParagraph"/>
        <w:numPr>
          <w:ilvl w:val="1"/>
          <w:numId w:val="1"/>
        </w:numPr>
        <w:rPr>
          <w:rFonts w:ascii="Calibri Light" w:hAnsi="Calibri Light" w:asciiTheme="majorAscii" w:hAnsiTheme="majorAscii"/>
          <w:sz w:val="22"/>
          <w:szCs w:val="22"/>
          <w:rPrChange w:author="Robert Cowherd" w:date="2017-08-11T20:46:02.9420694" w:id="1679916171">
            <w:rPr/>
          </w:rPrChange>
        </w:rPr>
        <w:pPrChange w:author="Robert Cowherd" w:date="2017-08-11T20:46:02.9420694" w:id="1204537322">
          <w:pPr>
            <w:pStyle w:val="ListParagraph"/>
            <w:numPr>
              <w:ilvl w:val="1"/>
              <w:numId w:val="1"/>
            </w:numPr>
          </w:pPr>
        </w:pPrChange>
      </w:pPr>
      <w:r w:rsidRPr="6DF3608A">
        <w:rPr>
          <w:rFonts w:ascii="Calibri Light" w:hAnsi="Calibri Light" w:asciiTheme="majorAscii" w:hAnsiTheme="majorAscii"/>
          <w:sz w:val="22"/>
          <w:szCs w:val="22"/>
          <w:rPrChange w:author="Robert Cowherd" w:date="2017-08-11T20:46:02.9420694" w:id="661147904">
            <w:rPr>
              <w:rFonts w:asciiTheme="majorHAnsi" w:hAnsiTheme="majorHAnsi"/>
              <w:sz w:val="22"/>
              <w:szCs w:val="22"/>
            </w:rPr>
          </w:rPrChange>
        </w:rPr>
        <w:t>Provide questions and answers in one document</w:t>
      </w:r>
      <w:r w:rsidR="000040E0">
        <w:br/>
      </w:r>
    </w:p>
    <w:p w:rsidRPr="00A6334E" w:rsidR="0071665A" w:rsidP="745BFC01" w:rsidRDefault="36F4D799" w14:paraId="38BF1D5F" w14:textId="052D8253">
      <w:pPr>
        <w:pStyle w:val="ListParagraph"/>
        <w:numPr>
          <w:ilvl w:val="0"/>
          <w:numId w:val="1"/>
        </w:numPr>
        <w:jc w:val="both"/>
        <w:rPr>
          <w:rFonts w:ascii="Calibri Light" w:hAnsi="Calibri Light" w:asciiTheme="majorAscii" w:hAnsiTheme="majorAscii"/>
          <w:rPrChange w:author="Robert Cowherd" w:date="2017-08-11T20:48:32.5013235" w:id="1403501710">
            <w:rPr/>
          </w:rPrChange>
        </w:rPr>
        <w:pPrChange w:author="Robert Cowherd" w:date="2017-08-11T20:48:32.5013235" w:id="1250532325">
          <w:pPr>
            <w:pStyle w:val="ListParagraph"/>
            <w:numPr>
              <w:ilvl w:val="0"/>
              <w:numId w:val="1"/>
            </w:numPr>
            <w:jc w:val="both"/>
          </w:pPr>
        </w:pPrChange>
      </w:pPr>
      <w:r w:rsidRPr="6DF3608A">
        <w:rPr>
          <w:rFonts w:ascii="Calibri Light" w:hAnsi="Calibri Light" w:asciiTheme="majorAscii" w:hAnsiTheme="majorAscii"/>
          <w:b w:val="1"/>
          <w:bCs w:val="1"/>
          <w:rPrChange w:author="Robert Cowherd" w:date="2017-08-11T20:46:02.9420694" w:id="1680563626">
            <w:rPr>
              <w:rFonts w:asciiTheme="majorHAnsi" w:hAnsiTheme="majorHAnsi"/>
              <w:b/>
              <w:bCs/>
            </w:rPr>
          </w:rPrChange>
        </w:rPr>
        <w:t>Handout</w:t>
      </w:r>
      <w:r w:rsidRPr="6DF3608A">
        <w:rPr>
          <w:rFonts w:ascii="Calibri Light" w:hAnsi="Calibri Light" w:asciiTheme="majorAscii" w:hAnsiTheme="majorAscii"/>
          <w:rPrChange w:author="Robert Cowherd" w:date="2017-08-11T20:46:02.9420694" w:id="1304608439">
            <w:rPr>
              <w:rFonts w:asciiTheme="majorHAnsi" w:hAnsiTheme="majorHAnsi"/>
            </w:rPr>
          </w:rPrChange>
        </w:rPr>
        <w:t>, one per lecture, noting the following (document should be .</w:t>
      </w:r>
      <w:proofErr w:type="spellStart"/>
      <w:r w:rsidRPr="6DF3608A">
        <w:rPr>
          <w:rFonts w:ascii="Calibri Light" w:hAnsi="Calibri Light" w:asciiTheme="majorAscii" w:hAnsiTheme="majorAscii"/>
          <w:rPrChange w:author="Robert Cowherd" w:date="2017-08-11T20:46:02.9420694" w:id="715491848">
            <w:rPr>
              <w:rFonts w:asciiTheme="majorHAnsi" w:hAnsiTheme="majorHAnsi"/>
            </w:rPr>
          </w:rPrChange>
        </w:rPr>
        <w:t>docx</w:t>
      </w:r>
      <w:proofErr w:type="spellEnd"/>
      <w:r w:rsidRPr="6DF3608A">
        <w:rPr>
          <w:rFonts w:ascii="Calibri Light" w:hAnsi="Calibri Light" w:asciiTheme="majorAscii" w:hAnsiTheme="majorAscii"/>
          <w:rPrChange w:author="Robert Cowherd" w:date="2017-08-11T20:46:02.9420694" w:id="232243946">
            <w:rPr>
              <w:rFonts w:asciiTheme="majorHAnsi" w:hAnsiTheme="majorHAnsi"/>
            </w:rPr>
          </w:rPrChange>
        </w:rPr>
        <w:t>):</w:t>
      </w:r>
    </w:p>
    <w:p w:rsidRPr="00196AC4" w:rsidR="00196AC4" w:rsidP="6DF3608A" w:rsidRDefault="36F4D799" w14:paraId="7A889D79" w14:textId="77777777" w14:noSpellErr="1">
      <w:pPr>
        <w:pStyle w:val="ListParagraph"/>
        <w:numPr>
          <w:ilvl w:val="0"/>
          <w:numId w:val="5"/>
        </w:numPr>
        <w:jc w:val="both"/>
        <w:rPr>
          <w:rFonts w:ascii="Calibri Light" w:hAnsi="Calibri Light" w:asciiTheme="majorAscii" w:hAnsiTheme="majorAscii"/>
          <w:sz w:val="22"/>
          <w:szCs w:val="22"/>
          <w:rPrChange w:author="Robert Cowherd" w:date="2017-08-11T20:46:02.9420694" w:id="774655184">
            <w:rPr/>
          </w:rPrChange>
        </w:rPr>
        <w:pPrChange w:author="Robert Cowherd" w:date="2017-08-11T20:46:02.9420694" w:id="753365964">
          <w:pPr>
            <w:pStyle w:val="ListParagraph"/>
            <w:numPr>
              <w:ilvl w:val="0"/>
              <w:numId w:val="5"/>
            </w:numPr>
            <w:jc w:val="both"/>
          </w:pPr>
        </w:pPrChange>
      </w:pPr>
      <w:r w:rsidRPr="6DF3608A">
        <w:rPr>
          <w:rFonts w:ascii="Calibri Light" w:hAnsi="Calibri Light" w:asciiTheme="majorAscii" w:hAnsiTheme="majorAscii"/>
          <w:b w:val="1"/>
          <w:bCs w:val="1"/>
          <w:rPrChange w:author="Robert Cowherd" w:date="2017-08-11T20:46:02.9420694" w:id="53855876">
            <w:rPr>
              <w:rFonts w:asciiTheme="majorHAnsi" w:hAnsiTheme="majorHAnsi"/>
              <w:b/>
              <w:bCs/>
            </w:rPr>
          </w:rPrChange>
        </w:rPr>
        <w:t xml:space="preserve">Please reference the Handout template provided for additional guidance. </w:t>
      </w:r>
    </w:p>
    <w:p w:rsidR="00927966" w:rsidP="6DF3608A" w:rsidRDefault="36F4D799" w14:paraId="13CAB02F" w14:textId="4727EA94" w14:noSpellErr="1">
      <w:pPr>
        <w:pStyle w:val="ListParagraph"/>
        <w:numPr>
          <w:ilvl w:val="0"/>
          <w:numId w:val="5"/>
        </w:numPr>
        <w:jc w:val="both"/>
        <w:rPr>
          <w:rFonts w:ascii="Calibri Light" w:hAnsi="Calibri Light" w:asciiTheme="majorAscii" w:hAnsiTheme="majorAscii"/>
          <w:sz w:val="22"/>
          <w:szCs w:val="22"/>
          <w:rPrChange w:author="Robert Cowherd" w:date="2017-08-11T20:46:02.9420694" w:id="558207212">
            <w:rPr/>
          </w:rPrChange>
        </w:rPr>
        <w:pPrChange w:author="Robert Cowherd" w:date="2017-08-11T20:46:02.9420694" w:id="844260748">
          <w:pPr>
            <w:pStyle w:val="ListParagraph"/>
            <w:numPr>
              <w:ilvl w:val="0"/>
              <w:numId w:val="5"/>
            </w:numPr>
            <w:jc w:val="both"/>
          </w:pPr>
        </w:pPrChange>
      </w:pPr>
      <w:r w:rsidRPr="6DF3608A">
        <w:rPr>
          <w:rFonts w:ascii="Calibri Light" w:hAnsi="Calibri Light" w:asciiTheme="majorAscii" w:hAnsiTheme="majorAscii"/>
          <w:sz w:val="22"/>
          <w:szCs w:val="22"/>
          <w:rPrChange w:author="Robert Cowherd" w:date="2017-08-11T20:46:02.9420694" w:id="360684918">
            <w:rPr>
              <w:rFonts w:asciiTheme="majorHAnsi" w:hAnsiTheme="majorHAnsi"/>
              <w:sz w:val="22"/>
              <w:szCs w:val="22"/>
            </w:rPr>
          </w:rPrChange>
        </w:rPr>
        <w:t xml:space="preserve">Lecture abstract (copied from the syllabus) </w:t>
      </w:r>
      <w:r w:rsidRPr="6DF3608A">
        <w:rPr>
          <w:rFonts w:ascii="Calibri Light" w:hAnsi="Calibri Light" w:asciiTheme="majorAscii" w:hAnsiTheme="majorAscii"/>
          <w:b w:val="1"/>
          <w:bCs w:val="1"/>
          <w:sz w:val="22"/>
          <w:szCs w:val="22"/>
          <w:rPrChange w:author="Robert Cowherd" w:date="2017-08-11T20:46:02.9420694" w:id="2070334191">
            <w:rPr>
              <w:rFonts w:asciiTheme="majorHAnsi" w:hAnsiTheme="majorHAnsi"/>
              <w:b/>
              <w:bCs/>
              <w:sz w:val="22"/>
              <w:szCs w:val="22"/>
            </w:rPr>
          </w:rPrChange>
        </w:rPr>
        <w:t>Template provided</w:t>
      </w:r>
    </w:p>
    <w:p w:rsidR="0071665A" w:rsidP="6DF3608A" w:rsidRDefault="36F4D799" w14:paraId="45C654EA" w14:textId="40FA4C26" w14:noSpellErr="1">
      <w:pPr>
        <w:pStyle w:val="ListParagraph"/>
        <w:numPr>
          <w:ilvl w:val="0"/>
          <w:numId w:val="5"/>
        </w:numPr>
        <w:jc w:val="both"/>
        <w:rPr>
          <w:rFonts w:ascii="Calibri Light" w:hAnsi="Calibri Light" w:asciiTheme="majorAscii" w:hAnsiTheme="majorAscii"/>
          <w:sz w:val="22"/>
          <w:szCs w:val="22"/>
          <w:rPrChange w:author="Robert Cowherd" w:date="2017-08-11T20:46:02.9420694" w:id="1261855224">
            <w:rPr/>
          </w:rPrChange>
        </w:rPr>
        <w:pPrChange w:author="Robert Cowherd" w:date="2017-08-11T20:46:02.9420694" w:id="1138714434">
          <w:pPr>
            <w:pStyle w:val="ListParagraph"/>
            <w:numPr>
              <w:ilvl w:val="0"/>
              <w:numId w:val="5"/>
            </w:numPr>
            <w:jc w:val="both"/>
          </w:pPr>
        </w:pPrChange>
      </w:pPr>
      <w:r w:rsidRPr="6DF3608A">
        <w:rPr>
          <w:rFonts w:ascii="Calibri Light" w:hAnsi="Calibri Light" w:asciiTheme="majorAscii" w:hAnsiTheme="majorAscii"/>
          <w:sz w:val="22"/>
          <w:szCs w:val="22"/>
          <w:rPrChange w:author="Robert Cowherd" w:date="2017-08-11T20:46:02.9420694" w:id="653724190">
            <w:rPr>
              <w:rFonts w:asciiTheme="majorHAnsi" w:hAnsiTheme="majorHAnsi"/>
              <w:sz w:val="22"/>
              <w:szCs w:val="22"/>
            </w:rPr>
          </w:rPrChange>
        </w:rPr>
        <w:t>Key Terms (themes, places, building, dates)</w:t>
      </w:r>
    </w:p>
    <w:p w:rsidRPr="00927966" w:rsidR="00927966" w:rsidP="6DF3608A" w:rsidRDefault="36F4D799" w14:paraId="5D48271E" w14:textId="4D95899D" w14:noSpellErr="1">
      <w:pPr>
        <w:pStyle w:val="ListParagraph"/>
        <w:numPr>
          <w:ilvl w:val="0"/>
          <w:numId w:val="5"/>
        </w:numPr>
        <w:jc w:val="both"/>
        <w:rPr>
          <w:rFonts w:ascii="Calibri Light" w:hAnsi="Calibri Light" w:asciiTheme="majorAscii" w:hAnsiTheme="majorAscii"/>
          <w:sz w:val="22"/>
          <w:szCs w:val="22"/>
          <w:rPrChange w:author="Robert Cowherd" w:date="2017-08-11T20:46:02.9420694" w:id="1672295548">
            <w:rPr/>
          </w:rPrChange>
        </w:rPr>
        <w:pPrChange w:author="Robert Cowherd" w:date="2017-08-11T20:46:02.9420694" w:id="1152743533">
          <w:pPr>
            <w:pStyle w:val="ListParagraph"/>
            <w:numPr>
              <w:ilvl w:val="0"/>
              <w:numId w:val="5"/>
            </w:numPr>
            <w:jc w:val="both"/>
          </w:pPr>
        </w:pPrChange>
      </w:pPr>
      <w:r w:rsidRPr="6DF3608A">
        <w:rPr>
          <w:rFonts w:ascii="Calibri Light" w:hAnsi="Calibri Light" w:asciiTheme="majorAscii" w:hAnsiTheme="majorAscii"/>
          <w:sz w:val="22"/>
          <w:szCs w:val="22"/>
          <w:rPrChange w:author="Robert Cowherd" w:date="2017-08-11T20:46:02.9420694" w:id="589653887">
            <w:rPr>
              <w:rFonts w:asciiTheme="majorHAnsi" w:hAnsiTheme="majorHAnsi"/>
              <w:sz w:val="22"/>
              <w:szCs w:val="22"/>
            </w:rPr>
          </w:rPrChange>
        </w:rPr>
        <w:t>Two or three required readings (you can also add suggested readings). Readings can also be cross-listed in the syllabus.</w:t>
      </w:r>
    </w:p>
    <w:p w:rsidRPr="00A6334E" w:rsidR="00B25DFC" w:rsidP="00D00C26" w:rsidRDefault="00B25DFC" w14:paraId="51EAB549" w14:textId="77777777">
      <w:pPr>
        <w:jc w:val="both"/>
        <w:rPr>
          <w:rFonts w:asciiTheme="majorHAnsi" w:hAnsiTheme="majorHAnsi"/>
          <w:sz w:val="22"/>
          <w:szCs w:val="22"/>
        </w:rPr>
      </w:pPr>
    </w:p>
    <w:p w:rsidR="00BA21C9" w:rsidP="6DF3608A" w:rsidRDefault="36F4D799" w14:paraId="1E2AC255" w14:textId="1B8DC7C8" w14:noSpellErr="1">
      <w:pPr>
        <w:pStyle w:val="ListParagraph"/>
        <w:numPr>
          <w:ilvl w:val="0"/>
          <w:numId w:val="1"/>
        </w:numPr>
        <w:jc w:val="both"/>
        <w:rPr>
          <w:rFonts w:ascii="Calibri Light" w:hAnsi="Calibri Light" w:asciiTheme="majorAscii" w:hAnsiTheme="majorAscii"/>
          <w:rPrChange w:author="Robert Cowherd" w:date="2017-08-11T20:46:02.9420694" w:id="1080265059">
            <w:rPr/>
          </w:rPrChange>
        </w:rPr>
        <w:pPrChange w:author="Robert Cowherd" w:date="2017-08-11T20:46:02.9420694" w:id="1742455502">
          <w:pPr>
            <w:pStyle w:val="ListParagraph"/>
            <w:numPr>
              <w:ilvl w:val="0"/>
              <w:numId w:val="1"/>
            </w:numPr>
            <w:jc w:val="both"/>
          </w:pPr>
        </w:pPrChange>
      </w:pPr>
      <w:r w:rsidRPr="6DF3608A">
        <w:rPr>
          <w:rFonts w:ascii="Calibri Light" w:hAnsi="Calibri Light" w:asciiTheme="majorAscii" w:hAnsiTheme="majorAscii"/>
          <w:b w:val="1"/>
          <w:bCs w:val="1"/>
          <w:rPrChange w:author="Robert Cowherd" w:date="2017-08-11T20:46:02.9420694" w:id="44623944">
            <w:rPr>
              <w:rFonts w:asciiTheme="majorHAnsi" w:hAnsiTheme="majorHAnsi"/>
              <w:b/>
              <w:bCs/>
            </w:rPr>
          </w:rPrChange>
        </w:rPr>
        <w:t>Slides</w:t>
      </w:r>
      <w:r w:rsidRPr="6DF3608A">
        <w:rPr>
          <w:rFonts w:ascii="Calibri Light" w:hAnsi="Calibri Light" w:asciiTheme="majorAscii" w:hAnsiTheme="majorAscii"/>
          <w:rPrChange w:author="Robert Cowherd" w:date="2017-08-11T20:46:02.9420694" w:id="1754570753">
            <w:rPr>
              <w:rFonts w:asciiTheme="majorHAnsi" w:hAnsiTheme="majorHAnsi"/>
            </w:rPr>
          </w:rPrChange>
        </w:rPr>
        <w:t xml:space="preserve"> (PowerPoint file, document should be .pptx)</w:t>
      </w:r>
    </w:p>
    <w:p w:rsidRPr="00A6334E" w:rsidR="00496AF7" w:rsidP="6DF3608A" w:rsidRDefault="36F4D799" w14:paraId="41342633" w14:textId="08AA5835" w14:noSpellErr="1">
      <w:pPr>
        <w:pStyle w:val="ListParagraph"/>
        <w:numPr>
          <w:ilvl w:val="1"/>
          <w:numId w:val="1"/>
        </w:numPr>
        <w:jc w:val="both"/>
        <w:rPr>
          <w:rFonts w:ascii="Calibri Light" w:hAnsi="Calibri Light" w:asciiTheme="majorAscii" w:hAnsiTheme="majorAscii"/>
          <w:rPrChange w:author="Robert Cowherd" w:date="2017-08-11T20:46:02.9420694" w:id="1037111813">
            <w:rPr/>
          </w:rPrChange>
        </w:rPr>
        <w:pPrChange w:author="Robert Cowherd" w:date="2017-08-11T20:46:02.9420694" w:id="619402005">
          <w:pPr>
            <w:pStyle w:val="ListParagraph"/>
            <w:numPr>
              <w:ilvl w:val="1"/>
              <w:numId w:val="1"/>
            </w:numPr>
            <w:jc w:val="both"/>
          </w:pPr>
        </w:pPrChange>
      </w:pPr>
      <w:r w:rsidRPr="6DF3608A">
        <w:rPr>
          <w:rFonts w:ascii="Calibri Light" w:hAnsi="Calibri Light" w:asciiTheme="majorAscii" w:hAnsiTheme="majorAscii"/>
          <w:b w:val="1"/>
          <w:bCs w:val="1"/>
          <w:rPrChange w:author="Robert Cowherd" w:date="2017-08-11T20:46:02.9420694" w:id="1684860315">
            <w:rPr>
              <w:rFonts w:asciiTheme="majorHAnsi" w:hAnsiTheme="majorHAnsi"/>
              <w:b/>
              <w:bCs/>
            </w:rPr>
          </w:rPrChange>
        </w:rPr>
        <w:t xml:space="preserve">Please reference the PowerPoint template provided for additional guidance. </w:t>
      </w:r>
    </w:p>
    <w:p w:rsidRPr="00A6334E" w:rsidR="000040E0" w:rsidP="7F00A2A9" w:rsidRDefault="36F4D799" w14:paraId="5EE4C822" w14:textId="428687EE" w14:noSpellErr="1">
      <w:pPr>
        <w:pStyle w:val="Normal"/>
        <w:ind w:left="720"/>
        <w:rPr>
          <w:rFonts w:ascii="Calibri Light" w:hAnsi="Calibri Light" w:asciiTheme="majorAscii" w:hAnsiTheme="majorAscii"/>
          <w:sz w:val="22"/>
          <w:szCs w:val="22"/>
          <w:rPrChange w:author="Robert Cowherd" w:date="2017-08-11T20:52:37.2617989" w:id="859685634">
            <w:rPr/>
          </w:rPrChange>
        </w:rPr>
        <w:pPrChange w:author="Robert Cowherd" w:date="2017-08-11T20:52:37.2617989" w:id="1909059703">
          <w:pPr>
            <w:pStyle w:val="ListParagraph"/>
            <w:numPr>
              <w:ilvl w:val="1"/>
              <w:numId w:val="1"/>
            </w:numPr>
            <w:jc w:val="both"/>
          </w:pPr>
        </w:pPrChange>
      </w:pPr>
      <w:r w:rsidRPr="0BBAE73E">
        <w:rPr>
          <w:rPrChange w:author="Robert Cowherd" w:date="2017-08-11T20:51:37.3060441" w:id="838374451">
            <w:rPr>
              <w:rFonts w:eastAsia="Times New Roman" w:cs="Arial" w:asciiTheme="majorHAnsi" w:hAnsiTheme="majorHAnsi"/>
              <w:color w:val="000000" w:themeColor="text1"/>
              <w:sz w:val="22"/>
              <w:szCs w:val="22"/>
              <w:u w:val="single"/>
            </w:rPr>
          </w:rPrChange>
        </w:rPr>
        <w:t>Image Caption</w:t>
      </w:r>
      <w:r w:rsidRPr="0BBAE73E">
        <w:rPr>
          <w:rPrChange w:author="Robert Cowherd" w:date="2017-08-11T20:51:37.3060441" w:id="1443939933">
            <w:rPr>
              <w:rFonts w:eastAsia="Times New Roman" w:cs="Arial" w:asciiTheme="majorHAnsi" w:hAnsiTheme="majorHAnsi"/>
              <w:color w:val="000000" w:themeColor="text1"/>
              <w:sz w:val="22"/>
              <w:szCs w:val="22"/>
            </w:rPr>
          </w:rPrChange>
        </w:rPr>
        <w:t xml:space="preserve">: Each image must have an accompanying </w:t>
      </w:r>
      <w:r w:rsidRPr="0BBAE73E">
        <w:rPr>
          <w:rPrChange w:author="Robert Cowherd" w:date="2017-08-11T20:51:37.3060441" w:id="615675995">
            <w:rPr>
              <w:rFonts w:eastAsia="Times New Roman" w:cs="Arial" w:asciiTheme="majorHAnsi" w:hAnsiTheme="majorHAnsi"/>
              <w:color w:val="000000" w:themeColor="text1"/>
              <w:sz w:val="22"/>
              <w:szCs w:val="22"/>
              <w:u w:val="single"/>
            </w:rPr>
          </w:rPrChange>
        </w:rPr>
        <w:t>caption on the slide</w:t>
      </w:r>
      <w:r w:rsidRPr="0BBAE73E">
        <w:rPr>
          <w:rPrChange w:author="Robert Cowherd" w:date="2017-08-11T20:51:37.3060441" w:id="568375965">
            <w:rPr>
              <w:rFonts w:eastAsia="Times New Roman" w:cs="Arial" w:asciiTheme="majorHAnsi" w:hAnsiTheme="majorHAnsi"/>
              <w:color w:val="000000" w:themeColor="text1"/>
              <w:sz w:val="22"/>
              <w:szCs w:val="22"/>
            </w:rPr>
          </w:rPrChange>
        </w:rPr>
        <w:t xml:space="preserve"> with a concise identification and rights label with the following elements: year or year range, identification of the work, a place name (usually the city), and creator(s) and patron if knowable, followed by an abbreviated attribution and rights information in parentheses. </w:t>
      </w:r>
      <w:r>
        <w:br/>
      </w:r>
      <w:ins w:author="Robert Cowherd" w:date="2017-08-11T20:50:33.3185672" w:id="830541661">
        <w:r w:rsidRPr="0BBAE73E" w:rsidR="0393BCA5">
          <w:rPr>
            <w:rPrChange w:author="Robert Cowherd" w:date="2017-08-11T20:51:37.3060441" w:id="2036850700">
              <w:rPr/>
            </w:rPrChange>
          </w:rPr>
          <w:t>Four elements:</w:t>
        </w:r>
        <w:r w:rsidRPr="7F00A2A9" w:rsidR="0393BCA5">
          <w:rPr>
            <w:rPrChange w:author="Robert Cowherd" w:date="2017-08-11T20:52:37.2617989" w:id="1360220145">
              <w:rPr/>
            </w:rPrChange>
          </w:rPr>
          <w:t xml:space="preserve"> </w:t>
        </w:r>
      </w:ins>
    </w:p>
    <w:p w:rsidRPr="00A6334E" w:rsidR="000040E0" w:rsidP="7F00A2A9" w:rsidRDefault="36F4D799" w14:paraId="329C867F" w14:textId="4D5AA634" w14:noSpellErr="1">
      <w:pPr>
        <w:pStyle w:val="Normal"/>
        <w:ind w:left="720"/>
        <w:rPr>
          <w:rFonts w:ascii="Calibri Light" w:hAnsi="Calibri Light" w:eastAsia="Times New Roman" w:cs="Arial" w:asciiTheme="majorAscii" w:hAnsiTheme="majorAscii"/>
          <w:i w:val="0"/>
          <w:iCs w:val="0"/>
          <w:color w:val="000000" w:themeColor="text1" w:themeTint="FF" w:themeShade="FF"/>
          <w:sz w:val="22"/>
          <w:szCs w:val="22"/>
          <w:rPrChange w:author="Robert Cowherd" w:date="2017-08-11T20:52:37.2617989" w:id="1662532641">
            <w:rPr/>
          </w:rPrChange>
        </w:rPr>
        <w:pPrChange w:author="Robert Cowherd" w:date="2017-08-11T20:52:37.2617989" w:id="1909059703">
          <w:pPr>
            <w:pStyle w:val="ListParagraph"/>
            <w:numPr>
              <w:ilvl w:val="1"/>
              <w:numId w:val="1"/>
            </w:numPr>
            <w:jc w:val="both"/>
          </w:pPr>
        </w:pPrChange>
      </w:pPr>
      <w:ins w:author="Robert Cowherd" w:date="2017-08-11T20:50:33.3185672" w:id="1269761979">
        <w:r w:rsidRPr="0BBAE73E" w:rsidR="0393BCA5">
          <w:rPr>
            <w:rPrChange w:author="Robert Cowherd" w:date="2017-08-11T20:51:37.3060441" w:id="1012472026">
              <w:rPr/>
            </w:rPrChange>
          </w:rPr>
          <w:t>1. Identification Meta Data</w:t>
        </w:r>
      </w:ins>
    </w:p>
    <w:p w:rsidRPr="00A6334E" w:rsidR="000040E0" w:rsidP="7F00A2A9" w:rsidRDefault="36F4D799" w14:paraId="2781C5CA" w14:textId="278BC1B7" w14:noSpellErr="1">
      <w:pPr>
        <w:pStyle w:val="Normal"/>
        <w:ind w:left="720"/>
        <w:rPr>
          <w:rFonts w:ascii="Calibri Light" w:hAnsi="Calibri Light" w:eastAsia="Times New Roman" w:cs="Arial" w:asciiTheme="majorAscii" w:hAnsiTheme="majorAscii"/>
          <w:i w:val="0"/>
          <w:iCs w:val="0"/>
          <w:color w:val="000000" w:themeColor="text1" w:themeTint="FF" w:themeShade="FF"/>
          <w:sz w:val="22"/>
          <w:szCs w:val="22"/>
          <w:rPrChange w:author="Robert Cowherd" w:date="2017-08-11T20:52:37.2617989" w:id="1340947356">
            <w:rPr/>
          </w:rPrChange>
        </w:rPr>
        <w:pPrChange w:author="Robert Cowherd" w:date="2017-08-11T20:52:37.2617989" w:id="1909059703">
          <w:pPr>
            <w:pStyle w:val="ListParagraph"/>
            <w:numPr>
              <w:ilvl w:val="1"/>
              <w:numId w:val="1"/>
            </w:numPr>
            <w:jc w:val="both"/>
          </w:pPr>
        </w:pPrChange>
      </w:pPr>
      <w:ins w:author="Robert Cowherd" w:date="2017-08-11T20:50:33.3185672" w:id="728082931">
        <w:r w:rsidRPr="0BBAE73E" w:rsidR="0393BCA5">
          <w:rPr>
            <w:rPrChange w:author="Robert Cowherd" w:date="2017-08-11T20:51:37.3060441" w:id="1201338774">
              <w:rPr/>
            </w:rPrChange>
          </w:rPr>
          <w:t>2. Rights Holder/creator</w:t>
        </w:r>
      </w:ins>
    </w:p>
    <w:p w:rsidRPr="00A6334E" w:rsidR="000040E0" w:rsidP="7F00A2A9" w:rsidRDefault="36F4D799" w14:paraId="1AEB4830" w14:textId="29046460" w14:noSpellErr="1">
      <w:pPr>
        <w:pStyle w:val="Normal"/>
        <w:ind w:left="720"/>
        <w:rPr>
          <w:rFonts w:ascii="Calibri Light" w:hAnsi="Calibri Light" w:eastAsia="Times New Roman" w:cs="Arial" w:asciiTheme="majorAscii" w:hAnsiTheme="majorAscii"/>
          <w:i w:val="0"/>
          <w:iCs w:val="0"/>
          <w:color w:val="000000" w:themeColor="text1" w:themeTint="FF" w:themeShade="FF"/>
          <w:sz w:val="22"/>
          <w:szCs w:val="22"/>
          <w:rPrChange w:author="Robert Cowherd" w:date="2017-08-11T20:52:37.2617989" w:id="142461094">
            <w:rPr/>
          </w:rPrChange>
        </w:rPr>
        <w:pPrChange w:author="Robert Cowherd" w:date="2017-08-11T20:52:37.2617989" w:id="1909059703">
          <w:pPr>
            <w:pStyle w:val="ListParagraph"/>
            <w:numPr>
              <w:ilvl w:val="1"/>
              <w:numId w:val="1"/>
            </w:numPr>
            <w:jc w:val="both"/>
          </w:pPr>
        </w:pPrChange>
      </w:pPr>
      <w:ins w:author="Robert Cowherd" w:date="2017-08-11T20:50:33.3185672" w:id="1408336107">
        <w:r w:rsidRPr="0BBAE73E" w:rsidR="0393BCA5">
          <w:rPr>
            <w:rPrChange w:author="Robert Cowherd" w:date="2017-08-11T20:51:37.3060441" w:id="2040664989">
              <w:rPr/>
            </w:rPrChange>
          </w:rPr>
          <w:t>3. Rights Tag</w:t>
        </w:r>
      </w:ins>
    </w:p>
    <w:p w:rsidRPr="00A6334E" w:rsidR="000040E0" w:rsidP="7F00A2A9" w:rsidRDefault="36F4D799" w14:paraId="4D5C8E77" w14:textId="738906DE" w14:noSpellErr="1">
      <w:pPr>
        <w:pStyle w:val="Normal"/>
        <w:ind w:left="720"/>
        <w:rPr>
          <w:rFonts w:ascii="Calibri Light" w:hAnsi="Calibri Light" w:eastAsia="Times New Roman" w:cs="Arial" w:asciiTheme="majorAscii" w:hAnsiTheme="majorAscii"/>
          <w:i w:val="0"/>
          <w:iCs w:val="0"/>
          <w:color w:val="000000" w:themeColor="text1" w:themeTint="FF" w:themeShade="FF"/>
          <w:sz w:val="22"/>
          <w:szCs w:val="22"/>
          <w:rPrChange w:author="Robert Cowherd" w:date="2017-08-11T20:52:37.2617989" w:id="115283323">
            <w:rPr/>
          </w:rPrChange>
        </w:rPr>
        <w:pPrChange w:author="Robert Cowherd" w:date="2017-08-11T20:52:37.2617989" w:id="1909059703">
          <w:pPr>
            <w:pStyle w:val="ListParagraph"/>
            <w:numPr>
              <w:ilvl w:val="1"/>
              <w:numId w:val="1"/>
            </w:numPr>
            <w:jc w:val="both"/>
          </w:pPr>
        </w:pPrChange>
      </w:pPr>
      <w:ins w:author="Robert Cowherd" w:date="2017-08-11T20:50:33.3185672" w:id="1884886219">
        <w:r w:rsidRPr="0BBAE73E" w:rsidR="0393BCA5">
          <w:rPr>
            <w:rPrChange w:author="Robert Cowherd" w:date="2017-08-11T20:51:37.3060441" w:id="1221610171">
              <w:rPr/>
            </w:rPrChange>
          </w:rPr>
          <w:t>4. Source (in Presenter N</w:t>
        </w:r>
        <w:r w:rsidRPr="0BBAE73E" w:rsidR="0393BCA5">
          <w:rPr>
            <w:rPrChange w:author="Robert Cowherd" w:date="2017-08-11T20:51:37.3060441" w:id="1185726571">
              <w:rPr/>
            </w:rPrChange>
          </w:rPr>
          <w:t>otes)</w:t>
        </w:r>
      </w:ins>
    </w:p>
    <w:p w:rsidRPr="00A6334E" w:rsidR="000040E0" w:rsidDel="0393BCA5" w:rsidP="6DF3608A" w:rsidRDefault="36F4D799" w14:paraId="678346CA" w14:textId="77777777" w14:noSpellErr="1">
      <w:pPr>
        <w:pStyle w:val="ListParagraph"/>
        <w:numPr>
          <w:ilvl w:val="1"/>
          <w:numId w:val="1"/>
        </w:numPr>
        <w:jc w:val="both"/>
        <w:rPr>
          <w:del w:author="Robert Cowherd" w:date="2017-08-11T20:50:33.3185672" w:id="650734812"/>
          <w:rFonts w:ascii="Calibri Light" w:hAnsi="Calibri Light" w:asciiTheme="majorAscii" w:hAnsiTheme="majorAscii"/>
          <w:sz w:val="22"/>
          <w:szCs w:val="22"/>
          <w:rPrChange w:author="Robert Cowherd" w:date="2017-08-11T20:46:02.9420694" w:id="385088326">
            <w:rPr/>
          </w:rPrChange>
        </w:rPr>
        <w:pPrChange w:author="Robert Cowherd" w:date="2017-08-11T20:46:02.9420694" w:id="1909059703">
          <w:pPr>
            <w:pStyle w:val="ListParagraph"/>
            <w:numPr>
              <w:ilvl w:val="1"/>
              <w:numId w:val="1"/>
            </w:numPr>
            <w:jc w:val="both"/>
          </w:pPr>
        </w:pPrChange>
      </w:pPr>
      <w:r w:rsidR="00DB68C1">
        <w:br/>
      </w:r>
    </w:p>
    <w:p w:rsidR="0393BCA5" w:rsidP="0393BCA5" w:rsidRDefault="0393BCA5" w14:noSpellErr="1" w14:paraId="16868B08">
      <w:pPr>
        <w:pStyle w:val="ListParagraph"/>
        <w:numPr>
          <w:ilvl w:val="1"/>
          <w:numId w:val="1"/>
        </w:numPr>
        <w:jc w:val="both"/>
        <w:rPr>
          <w:sz w:val="22"/>
          <w:szCs w:val="22"/>
          <w:rPrChange w:author="Robert Cowherd" w:date="2017-08-11T20:50:33.3185672" w:id="564813807">
            <w:rPr/>
          </w:rPrChange>
        </w:rPr>
        <w:pPrChange w:author="Robert Cowherd" w:date="2017-08-11T20:50:33.3185672" w:id="128192440">
          <w:pPr/>
        </w:pPrChange>
      </w:pPr>
    </w:p>
    <w:p w:rsidRPr="00A6334E" w:rsidR="00DB68C1" w:rsidP="6DF3608A" w:rsidRDefault="36F4D799" w14:paraId="1023C804" w14:textId="323FA9D8" w14:noSpellErr="1">
      <w:pPr>
        <w:pStyle w:val="ListParagraph"/>
        <w:ind w:left="1440"/>
        <w:jc w:val="both"/>
        <w:rPr>
          <w:rFonts w:ascii="Calibri Light" w:hAnsi="Calibri Light" w:asciiTheme="majorAscii" w:hAnsiTheme="majorAscii"/>
          <w:sz w:val="22"/>
          <w:szCs w:val="22"/>
          <w:rPrChange w:author="Robert Cowherd" w:date="2017-08-11T20:46:02.9420694" w:id="720606680">
            <w:rPr/>
          </w:rPrChange>
        </w:rPr>
        <w:pPrChange w:author="Robert Cowherd" w:date="2017-08-11T20:46:02.9420694" w:id="554199711">
          <w:pPr>
            <w:pStyle w:val="ListParagraph"/>
            <w:ind w:left="1440"/>
            <w:jc w:val="both"/>
          </w:pPr>
        </w:pPrChange>
      </w:pPr>
      <w:r w:rsidRPr="6DF3608A">
        <w:rPr>
          <w:rFonts w:ascii="Calibri Light" w:hAnsi="Calibri Light" w:eastAsia="Times New Roman" w:cs="Arial" w:asciiTheme="majorAscii" w:hAnsiTheme="majorAscii"/>
          <w:color w:val="000000" w:themeColor="text1"/>
          <w:sz w:val="22"/>
          <w:szCs w:val="22"/>
          <w:rPrChange w:author="Robert Cowherd" w:date="2017-08-11T20:46:02.9420694" w:id="1842648005">
            <w:rPr>
              <w:rFonts w:eastAsia="Times New Roman" w:cs="Arial" w:asciiTheme="majorHAnsi" w:hAnsiTheme="majorHAnsi"/>
              <w:color w:val="000000" w:themeColor="text1"/>
              <w:sz w:val="22"/>
              <w:szCs w:val="22"/>
            </w:rPr>
          </w:rPrChange>
        </w:rPr>
        <w:t xml:space="preserve">For example: </w:t>
      </w:r>
    </w:p>
    <w:p w:rsidRPr="00A6334E" w:rsidR="00947DE8" w:rsidP="00D00C26" w:rsidRDefault="00947DE8" w14:paraId="23B341A2" w14:textId="77777777">
      <w:pPr>
        <w:pStyle w:val="ListParagraph"/>
        <w:tabs>
          <w:tab w:val="left" w:pos="2160"/>
        </w:tabs>
        <w:ind w:left="2970" w:hanging="810"/>
        <w:jc w:val="both"/>
        <w:rPr>
          <w:rFonts w:eastAsia="Times New Roman" w:cs="Arial" w:asciiTheme="majorHAnsi" w:hAnsiTheme="majorHAnsi"/>
          <w:color w:val="000000"/>
          <w:sz w:val="22"/>
          <w:szCs w:val="22"/>
        </w:rPr>
      </w:pPr>
    </w:p>
    <w:p w:rsidRPr="003C3BC5" w:rsidR="000040E0" w:rsidP="745BFC01" w:rsidRDefault="36F4D799" w14:paraId="425E69E6" w14:textId="25315C15">
      <w:pPr>
        <w:pStyle w:val="ListParagraph"/>
        <w:tabs>
          <w:tab w:val="left" w:pos="2160"/>
        </w:tabs>
        <w:ind w:left="2970" w:hanging="810"/>
        <w:jc w:val="both"/>
        <w:rPr>
          <w:rFonts w:ascii="Calibri Light" w:hAnsi="Calibri Light" w:eastAsia="Times New Roman" w:cs="Arial" w:asciiTheme="majorAscii" w:hAnsiTheme="majorAscii"/>
          <w:i w:val="1"/>
          <w:iCs w:val="1"/>
          <w:color w:val="000000" w:themeColor="text1" w:themeTint="FF" w:themeShade="FF"/>
          <w:sz w:val="22"/>
          <w:szCs w:val="22"/>
          <w:rPrChange w:author="Robert Cowherd" w:date="2017-08-11T20:48:32.5013235" w:id="198090511">
            <w:rPr/>
          </w:rPrChange>
        </w:rPr>
        <w:pPrChange w:author="Robert Cowherd" w:date="2017-08-11T20:48:32.5013235" w:id="1885383685">
          <w:pPr>
            <w:pStyle w:val="ListParagraph"/>
            <w:tabs>
              <w:tab w:val="left" w:pos="2160"/>
            </w:tabs>
            <w:ind w:left="2970" w:hanging="810"/>
            <w:jc w:val="both"/>
          </w:pPr>
        </w:pPrChange>
      </w:pPr>
      <w:r w:rsidRPr="745BFC01">
        <w:rPr>
          <w:rFonts w:ascii="Calibri Light" w:hAnsi="Calibri Light" w:eastAsia="Times New Roman" w:cs="Arial" w:asciiTheme="majorAscii" w:hAnsiTheme="majorAscii"/>
          <w:i w:val="1"/>
          <w:iCs w:val="1"/>
          <w:color w:val="000000" w:themeColor="text1"/>
          <w:sz w:val="22"/>
          <w:szCs w:val="22"/>
          <w:rPrChange w:author="Robert Cowherd" w:date="2017-08-11T20:48:32.5013235" w:id="1882039196">
            <w:rPr>
              <w:rFonts w:eastAsia="Times New Roman" w:cs="Arial" w:asciiTheme="majorHAnsi" w:hAnsiTheme="majorHAnsi"/>
              <w:i/>
              <w:iCs/>
              <w:color w:val="000000" w:themeColor="text1"/>
              <w:sz w:val="22"/>
              <w:szCs w:val="22"/>
            </w:rPr>
          </w:rPrChange>
        </w:rPr>
        <w:t xml:space="preserve">Image: 1527, Palace of Charles V, Alhambra, by Pedro </w:t>
      </w:r>
      <w:proofErr w:type="spellStart"/>
      <w:r w:rsidRPr="745BFC01">
        <w:rPr>
          <w:rFonts w:ascii="Calibri Light" w:hAnsi="Calibri Light" w:eastAsia="Times New Roman" w:cs="Arial" w:asciiTheme="majorAscii" w:hAnsiTheme="majorAscii"/>
          <w:i w:val="1"/>
          <w:iCs w:val="1"/>
          <w:color w:val="000000" w:themeColor="text1"/>
          <w:sz w:val="22"/>
          <w:szCs w:val="22"/>
          <w:rPrChange w:author="Robert Cowherd" w:date="2017-08-11T20:48:32.5013235" w:id="1039644770">
            <w:rPr>
              <w:rFonts w:eastAsia="Times New Roman" w:cs="Arial" w:asciiTheme="majorHAnsi" w:hAnsiTheme="majorHAnsi"/>
              <w:i/>
              <w:iCs/>
              <w:color w:val="000000" w:themeColor="text1"/>
              <w:sz w:val="22"/>
              <w:szCs w:val="22"/>
            </w:rPr>
          </w:rPrChange>
        </w:rPr>
        <w:t xml:space="preserve">Machuca</w:t>
      </w:r>
      <w:proofErr w:type="spellEnd"/>
      <w:r w:rsidRPr="745BFC01">
        <w:rPr>
          <w:rFonts w:ascii="Calibri Light" w:hAnsi="Calibri Light" w:eastAsia="Times New Roman" w:cs="Arial" w:asciiTheme="majorAscii" w:hAnsiTheme="majorAscii"/>
          <w:i w:val="1"/>
          <w:iCs w:val="1"/>
          <w:color w:val="000000" w:themeColor="text1"/>
          <w:sz w:val="22"/>
          <w:szCs w:val="22"/>
          <w:rPrChange w:author="Robert Cowherd" w:date="2017-08-11T20:48:32.5013235" w:id="1304054965">
            <w:rPr>
              <w:rFonts w:eastAsia="Times New Roman" w:cs="Arial" w:asciiTheme="majorHAnsi" w:hAnsiTheme="majorHAnsi"/>
              <w:i/>
              <w:iCs/>
              <w:color w:val="000000" w:themeColor="text1"/>
              <w:sz w:val="22"/>
              <w:szCs w:val="22"/>
            </w:rPr>
          </w:rPrChange>
        </w:rPr>
        <w:t xml:space="preserve"> (</w:t>
      </w:r>
      <w:proofErr w:type="spellStart"/>
      <w:r w:rsidRPr="745BFC01">
        <w:rPr>
          <w:rFonts w:ascii="Calibri Light" w:hAnsi="Calibri Light" w:eastAsia="Times New Roman" w:cs="Arial" w:asciiTheme="majorAscii" w:hAnsiTheme="majorAscii"/>
          <w:i w:val="1"/>
          <w:iCs w:val="1"/>
          <w:color w:val="000000" w:themeColor="text1"/>
          <w:sz w:val="22"/>
          <w:szCs w:val="22"/>
          <w:rPrChange w:author="Robert Cowherd" w:date="2017-08-11T20:48:32.5013235" w:id="2142847431">
            <w:rPr>
              <w:rFonts w:eastAsia="Times New Roman" w:cs="Arial" w:asciiTheme="majorHAnsi" w:hAnsiTheme="majorHAnsi"/>
              <w:i/>
              <w:iCs/>
              <w:color w:val="000000" w:themeColor="text1"/>
              <w:sz w:val="22"/>
              <w:szCs w:val="22"/>
            </w:rPr>
          </w:rPrChange>
        </w:rPr>
        <w:t xml:space="preserve">Selavy</w:t>
      </w:r>
      <w:proofErr w:type="spellEnd"/>
      <w:r w:rsidRPr="745BFC01">
        <w:rPr>
          <w:rFonts w:ascii="Calibri Light" w:hAnsi="Calibri Light" w:eastAsia="Times New Roman" w:cs="Arial" w:asciiTheme="majorAscii" w:hAnsiTheme="majorAscii"/>
          <w:i w:val="1"/>
          <w:iCs w:val="1"/>
          <w:color w:val="000000" w:themeColor="text1"/>
          <w:sz w:val="22"/>
          <w:szCs w:val="22"/>
          <w:rPrChange w:author="Robert Cowherd" w:date="2017-08-11T20:48:32.5013235" w:id="157198463">
            <w:rPr>
              <w:rFonts w:eastAsia="Times New Roman" w:cs="Arial" w:asciiTheme="majorHAnsi" w:hAnsiTheme="majorHAnsi"/>
              <w:i/>
              <w:iCs/>
              <w:color w:val="000000" w:themeColor="text1"/>
              <w:sz w:val="22"/>
              <w:szCs w:val="22"/>
            </w:rPr>
          </w:rPrChange>
        </w:rPr>
        <w:t xml:space="preserve"> CC3). </w:t>
      </w:r>
    </w:p>
    <w:p w:rsidRPr="003C3BC5" w:rsidR="000040E0" w:rsidP="6DF3608A" w:rsidRDefault="36F4D799" w14:paraId="37A9E831" w14:textId="064AB4C3" w14:noSpellErr="1">
      <w:pPr>
        <w:pStyle w:val="ListParagraph"/>
        <w:numPr>
          <w:ilvl w:val="0"/>
          <w:numId w:val="6"/>
        </w:numPr>
        <w:ind w:left="2880"/>
        <w:jc w:val="both"/>
        <w:rPr>
          <w:rFonts w:ascii="Calibri Light" w:hAnsi="Calibri Light" w:eastAsia="Times New Roman" w:cs="Arial" w:asciiTheme="majorAscii" w:hAnsiTheme="majorAscii"/>
          <w:i w:val="1"/>
          <w:iCs w:val="1"/>
          <w:color w:val="000000" w:themeColor="text1"/>
          <w:sz w:val="22"/>
          <w:szCs w:val="22"/>
          <w:rPrChange w:author="Robert Cowherd" w:date="2017-08-11T20:46:02.9420694" w:id="1075615701">
            <w:rPr/>
          </w:rPrChange>
        </w:rPr>
        <w:pPrChange w:author="Robert Cowherd" w:date="2017-08-11T20:46:02.9420694" w:id="1173498128">
          <w:pPr>
            <w:pStyle w:val="ListParagraph"/>
            <w:numPr>
              <w:ilvl w:val="0"/>
              <w:numId w:val="6"/>
            </w:numPr>
            <w:ind w:left="2880"/>
            <w:jc w:val="both"/>
          </w:pPr>
        </w:pPrChange>
      </w:pPr>
      <w:r w:rsidRPr="6DF3608A">
        <w:rPr>
          <w:rFonts w:ascii="Calibri Light" w:hAnsi="Calibri Light" w:asciiTheme="majorAscii" w:hAnsiTheme="majorAscii"/>
          <w:sz w:val="22"/>
          <w:szCs w:val="22"/>
          <w:rPrChange w:author="Robert Cowherd" w:date="2017-08-11T20:46:02.9420694" w:id="334994196">
            <w:rPr>
              <w:rFonts w:asciiTheme="majorHAnsi" w:hAnsiTheme="majorHAnsi"/>
              <w:sz w:val="22"/>
              <w:szCs w:val="22"/>
            </w:rPr>
          </w:rPrChange>
        </w:rPr>
        <w:t>‘CC3’ refers to a creative commons license in lieu of a copyright</w:t>
      </w:r>
    </w:p>
    <w:p w:rsidRPr="00A6334E" w:rsidR="003C3BC5" w:rsidP="003C3BC5" w:rsidRDefault="003C3BC5" w14:paraId="71A64BFF" w14:textId="77777777">
      <w:pPr>
        <w:pStyle w:val="ListParagraph"/>
        <w:ind w:left="2880"/>
        <w:jc w:val="both"/>
        <w:rPr>
          <w:rFonts w:eastAsia="Times New Roman" w:cs="Arial" w:asciiTheme="majorHAnsi" w:hAnsiTheme="majorHAnsi"/>
          <w:i/>
          <w:color w:val="000000"/>
          <w:sz w:val="22"/>
          <w:szCs w:val="22"/>
        </w:rPr>
      </w:pPr>
    </w:p>
    <w:p w:rsidR="00BB11D4" w:rsidP="00BB11D4" w:rsidRDefault="00BB11D4" w14:paraId="7104E609" w14:textId="77777777">
      <w:pPr>
        <w:pStyle w:val="ListParagraph"/>
        <w:ind w:left="2880" w:hanging="720"/>
        <w:jc w:val="both"/>
        <w:rPr>
          <w:rFonts w:eastAsia="Times New Roman" w:cs="Arial" w:asciiTheme="majorHAnsi" w:hAnsiTheme="majorHAnsi"/>
          <w:i/>
          <w:color w:val="000000"/>
          <w:sz w:val="22"/>
          <w:szCs w:val="22"/>
        </w:rPr>
      </w:pPr>
    </w:p>
    <w:p w:rsidR="00BA3C34" w:rsidP="6DF3608A" w:rsidRDefault="36F4D799" w14:paraId="439DDEBB" w14:textId="616EC192" w14:noSpellErr="1">
      <w:pPr>
        <w:pStyle w:val="ListParagraph"/>
        <w:ind w:left="2880" w:hanging="720"/>
        <w:jc w:val="both"/>
        <w:rPr>
          <w:rFonts w:ascii="Calibri Light" w:hAnsi="Calibri Light" w:eastAsia="Times New Roman" w:cs="Arial" w:asciiTheme="majorAscii" w:hAnsiTheme="majorAscii"/>
          <w:i w:val="1"/>
          <w:iCs w:val="1"/>
          <w:color w:val="000000" w:themeColor="text1"/>
          <w:sz w:val="22"/>
          <w:szCs w:val="22"/>
          <w:rPrChange w:author="Robert Cowherd" w:date="2017-08-11T20:46:02.9420694" w:id="1972336739">
            <w:rPr/>
          </w:rPrChange>
        </w:rPr>
        <w:pPrChange w:author="Robert Cowherd" w:date="2017-08-11T20:46:02.9420694" w:id="1797495294">
          <w:pPr>
            <w:pStyle w:val="ListParagraph"/>
            <w:ind w:left="2880" w:hanging="720"/>
            <w:jc w:val="both"/>
          </w:pPr>
        </w:pPrChange>
      </w:pPr>
      <w:r w:rsidRPr="38BA6B50">
        <w:rPr>
          <w:rFonts w:ascii="Calibri Light" w:hAnsi="Calibri Light" w:eastAsia="Times New Roman" w:cs="Arial" w:asciiTheme="majorAscii" w:hAnsiTheme="majorAscii"/>
          <w:i w:val="1"/>
          <w:iCs w:val="1"/>
          <w:color w:val="000000" w:themeColor="text1"/>
          <w:sz w:val="22"/>
          <w:szCs w:val="22"/>
          <w:rPrChange w:author="Robert Cowherd" w:date="2017-08-11T20:49:32.9796265" w:id="191021098">
            <w:rPr>
              <w:rFonts w:eastAsia="Times New Roman" w:cs="Arial" w:asciiTheme="majorHAnsi" w:hAnsiTheme="majorHAnsi"/>
              <w:i/>
              <w:iCs/>
              <w:color w:val="000000" w:themeColor="text1"/>
              <w:sz w:val="22"/>
              <w:szCs w:val="22"/>
            </w:rPr>
          </w:rPrChange>
        </w:rPr>
        <w:t>Image: 200-300BCE, Tent City of Petra, The Nabateans, (Photo by Author)</w:t>
      </w:r>
    </w:p>
    <w:p w:rsidR="00BA3C34" w:rsidDel="38BA6B50" w:rsidP="6DF3608A" w:rsidRDefault="00BA3C34" w14:paraId="1A767BBC" w14:textId="77777777" w14:noSpellErr="1">
      <w:pPr>
        <w:ind w:left="2880" w:hanging="720"/>
        <w:jc w:val="both"/>
        <w:rPr>
          <w:del w:author="Robert Cowherd" w:date="2017-08-11T20:49:32.9796265" w:id="1303113155"/>
          <w:rFonts w:ascii="Calibri Light" w:hAnsi="Calibri Light" w:eastAsia="Times New Roman" w:cs="Arial" w:asciiTheme="majorAscii" w:hAnsiTheme="majorAscii"/>
          <w:i w:val="1"/>
          <w:iCs w:val="1"/>
          <w:color w:val="000000"/>
          <w:sz w:val="22"/>
          <w:szCs w:val="22"/>
          <w:rPrChange w:author="Robert Cowherd" w:date="2017-08-11T20:46:02.9420694" w:id="1852721471">
            <w:rPr/>
          </w:rPrChange>
        </w:rPr>
        <w:pPrChange w:author="Robert Cowherd" w:date="2017-08-11T20:46:02.9420694" w:id="1367334074">
          <w:pPr>
            <w:ind w:left="2880" w:hanging="720"/>
            <w:jc w:val="both"/>
          </w:pPr>
        </w:pPrChange>
      </w:pPr>
    </w:p>
    <w:p w:rsidRPr="00A6334E" w:rsidR="00ED2410" w:rsidP="745BFC01" w:rsidRDefault="00ED2410" w14:paraId="31D179FB" w14:textId="426D40EA">
      <w:pPr>
        <w:ind w:left="2880" w:hanging="720"/>
        <w:jc w:val="both"/>
        <w:rPr>
          <w:rFonts w:ascii="Calibri Light" w:hAnsi="Calibri Light" w:eastAsia="Times New Roman" w:cs="Arial" w:asciiTheme="majorAscii" w:hAnsiTheme="majorAscii"/>
          <w:i w:val="1"/>
          <w:iCs w:val="1"/>
          <w:color w:val="4B4B4B"/>
          <w:sz w:val="22"/>
          <w:szCs w:val="22"/>
          <w:rPrChange w:author="Robert Cowherd" w:date="2017-08-11T20:48:32.5013235" w:id="501982306">
            <w:rPr/>
          </w:rPrChange>
        </w:rPr>
        <w:pPrChange w:author="Robert Cowherd" w:date="2017-08-11T20:48:32.5013235" w:id="161274488">
          <w:pPr>
            <w:ind w:left="2880" w:hanging="720"/>
            <w:jc w:val="both"/>
          </w:pPr>
        </w:pPrChange>
      </w:pPr>
      <w:r w:rsidRPr="745BFC01">
        <w:rPr>
          <w:rFonts w:ascii="Calibri Light" w:hAnsi="Calibri Light" w:eastAsia="Times New Roman" w:cs="Arial" w:asciiTheme="majorAscii" w:hAnsiTheme="majorAscii"/>
          <w:i w:val="1"/>
          <w:iCs w:val="1"/>
          <w:color w:val="000000"/>
          <w:sz w:val="22"/>
          <w:szCs w:val="22"/>
          <w:rPrChange w:author="Robert Cowherd" w:date="2017-08-11T20:48:32.5013235" w:id="1655888018">
            <w:rPr>
              <w:rFonts w:eastAsia="Times New Roman" w:cs="Arial" w:asciiTheme="majorHAnsi" w:hAnsiTheme="majorHAnsi"/>
              <w:i/>
              <w:iCs/>
              <w:color w:val="000000"/>
              <w:sz w:val="22"/>
              <w:szCs w:val="22"/>
            </w:rPr>
          </w:rPrChange>
        </w:rPr>
        <w:t>Image:</w:t>
      </w:r>
      <w:r w:rsidRPr="745BFC01" w:rsidR="00DB68C1">
        <w:rPr>
          <w:rFonts w:ascii="Calibri Light" w:hAnsi="Calibri Light" w:eastAsia="Times New Roman" w:cs="Arial" w:asciiTheme="majorAscii" w:hAnsiTheme="majorAscii"/>
          <w:i w:val="1"/>
          <w:iCs w:val="1"/>
          <w:color w:val="000000"/>
          <w:sz w:val="22"/>
          <w:szCs w:val="22"/>
          <w:rPrChange w:author="Robert Cowherd" w:date="2017-08-11T20:48:32.5013235" w:id="1635292227">
            <w:rPr>
              <w:rFonts w:eastAsia="Times New Roman" w:cs="Arial" w:asciiTheme="majorHAnsi" w:hAnsiTheme="majorHAnsi"/>
              <w:i/>
              <w:iCs/>
              <w:color w:val="000000"/>
              <w:sz w:val="22"/>
              <w:szCs w:val="22"/>
            </w:rPr>
          </w:rPrChange>
        </w:rPr>
        <w:t xml:space="preserve"> </w:t>
      </w:r>
      <w:r w:rsidRPr="6DF3608A">
        <w:rPr>
          <w:rFonts w:ascii="Calibri Light" w:hAnsi="Calibri Light" w:eastAsia="Times New Roman" w:cs="Arial" w:asciiTheme="majorAscii" w:hAnsiTheme="majorAscii"/>
          <w:color w:val="000000"/>
          <w:sz w:val="22"/>
          <w:szCs w:val="22"/>
          <w:rPrChange w:author="Robert Cowherd" w:date="2017-08-11T20:46:02.9420694" w:id="1597450216">
            <w:rPr>
              <w:rFonts w:eastAsia="Times New Roman" w:cs="Arial" w:asciiTheme="majorHAnsi" w:hAnsiTheme="majorHAnsi"/>
              <w:color w:val="000000"/>
              <w:sz w:val="22"/>
              <w:szCs w:val="22"/>
            </w:rPr>
          </w:rPrChange>
        </w:rPr>
        <w:t>2005,</w:t>
      </w:r>
      <w:r w:rsidRPr="745BFC01">
        <w:rPr>
          <w:rFonts w:ascii="Calibri Light" w:hAnsi="Calibri Light" w:eastAsia="Times New Roman" w:cs="Arial" w:asciiTheme="majorAscii" w:hAnsiTheme="majorAscii"/>
          <w:i w:val="1"/>
          <w:iCs w:val="1"/>
          <w:color w:val="000000"/>
          <w:sz w:val="22"/>
          <w:szCs w:val="22"/>
          <w:rPrChange w:author="Robert Cowherd" w:date="2017-08-11T20:48:32.5013235" w:id="600298567">
            <w:rPr>
              <w:rFonts w:eastAsia="Times New Roman" w:cs="Arial" w:asciiTheme="majorHAnsi" w:hAnsiTheme="majorHAnsi"/>
              <w:i/>
              <w:iCs/>
              <w:color w:val="000000"/>
              <w:sz w:val="22"/>
              <w:szCs w:val="22"/>
            </w:rPr>
          </w:rPrChange>
        </w:rPr>
        <w:t xml:space="preserve"> Zanzibar,</w:t>
      </w:r>
      <w:r w:rsidRPr="745BFC01" w:rsidR="00DB68C1">
        <w:rPr>
          <w:rFonts w:ascii="Calibri Light" w:hAnsi="Calibri Light" w:eastAsia="Times New Roman" w:cs="Arial" w:asciiTheme="majorAscii" w:hAnsiTheme="majorAscii"/>
          <w:i w:val="1"/>
          <w:iCs w:val="1"/>
          <w:color w:val="000000"/>
          <w:sz w:val="22"/>
          <w:szCs w:val="22"/>
          <w:rPrChange w:author="Robert Cowherd" w:date="2017-08-11T20:48:32.5013235" w:id="1709636584">
            <w:rPr>
              <w:rFonts w:eastAsia="Times New Roman" w:cs="Arial" w:asciiTheme="majorHAnsi" w:hAnsiTheme="majorHAnsi"/>
              <w:i/>
              <w:iCs/>
              <w:color w:val="000000"/>
              <w:sz w:val="22"/>
              <w:szCs w:val="22"/>
            </w:rPr>
          </w:rPrChange>
        </w:rPr>
        <w:t xml:space="preserve"> </w:t>
      </w:r>
      <w:r w:rsidRPr="745BFC01">
        <w:rPr>
          <w:rFonts w:ascii="Calibri Light" w:hAnsi="Calibri Light" w:eastAsia="Times New Roman" w:cs="Arial" w:asciiTheme="majorAscii" w:hAnsiTheme="majorAscii"/>
          <w:i w:val="1"/>
          <w:iCs w:val="1"/>
          <w:color w:val="000000"/>
          <w:sz w:val="22"/>
          <w:szCs w:val="22"/>
          <w:shd w:val="clear" w:color="auto" w:fill="F7FAF5"/>
          <w:rPrChange w:author="Robert Cowherd" w:date="2017-08-11T20:48:32.5013235" w:id="1178115180">
            <w:rPr>
              <w:rFonts w:eastAsia="Times New Roman" w:cs="Arial" w:asciiTheme="majorHAnsi" w:hAnsiTheme="majorHAnsi"/>
              <w:i/>
              <w:iCs/>
              <w:color w:val="000000"/>
              <w:sz w:val="22"/>
              <w:szCs w:val="22"/>
              <w:shd w:val="clear" w:color="auto" w:fill="F7FAF5"/>
            </w:rPr>
          </w:rPrChange>
        </w:rPr>
        <w:t xml:space="preserve">Hotel </w:t>
      </w:r>
      <w:proofErr w:type="spellStart"/>
      <w:r w:rsidRPr="745BFC01">
        <w:rPr>
          <w:rFonts w:ascii="Calibri Light" w:hAnsi="Calibri Light" w:eastAsia="Times New Roman" w:cs="Arial" w:asciiTheme="majorAscii" w:hAnsiTheme="majorAscii"/>
          <w:i w:val="1"/>
          <w:iCs w:val="1"/>
          <w:color w:val="000000"/>
          <w:sz w:val="22"/>
          <w:szCs w:val="22"/>
          <w:shd w:val="clear" w:color="auto" w:fill="F7FAF5"/>
          <w:rPrChange w:author="Robert Cowherd" w:date="2017-08-11T20:48:32.5013235" w:id="1342615780">
            <w:rPr>
              <w:rFonts w:eastAsia="Times New Roman" w:cs="Arial" w:asciiTheme="majorHAnsi" w:hAnsiTheme="majorHAnsi"/>
              <w:i/>
              <w:iCs/>
              <w:color w:val="000000"/>
              <w:sz w:val="22"/>
              <w:szCs w:val="22"/>
              <w:shd w:val="clear" w:color="auto" w:fill="F7FAF5"/>
            </w:rPr>
          </w:rPrChange>
        </w:rPr>
        <w:t>Afrique</w:t>
      </w:r>
      <w:proofErr w:type="spellEnd"/>
      <w:r w:rsidRPr="745BFC01">
        <w:rPr>
          <w:rFonts w:ascii="Calibri Light" w:hAnsi="Calibri Light" w:eastAsia="Times New Roman" w:cs="Arial" w:asciiTheme="majorAscii" w:hAnsiTheme="majorAscii"/>
          <w:i w:val="1"/>
          <w:iCs w:val="1"/>
          <w:color w:val="000000"/>
          <w:sz w:val="22"/>
          <w:szCs w:val="22"/>
          <w:shd w:val="clear" w:color="auto" w:fill="F7FAF5"/>
          <w:rPrChange w:author="Robert Cowherd" w:date="2017-08-11T20:48:32.5013235" w:id="41905398">
            <w:rPr>
              <w:rFonts w:eastAsia="Times New Roman" w:cs="Arial" w:asciiTheme="majorHAnsi" w:hAnsiTheme="majorHAnsi"/>
              <w:i/>
              <w:iCs/>
              <w:color w:val="000000"/>
              <w:sz w:val="22"/>
              <w:szCs w:val="22"/>
              <w:shd w:val="clear" w:color="auto" w:fill="F7FAF5"/>
            </w:rPr>
          </w:rPrChange>
        </w:rPr>
        <w:t>, Beach scene outside the Serena hotel,</w:t>
      </w:r>
      <w:r w:rsidRPr="745BFC01" w:rsidR="00DB68C1">
        <w:rPr>
          <w:rFonts w:ascii="Calibri Light" w:hAnsi="Calibri Light" w:eastAsia="Times New Roman" w:cs="Arial" w:asciiTheme="majorAscii" w:hAnsiTheme="majorAscii"/>
          <w:i w:val="1"/>
          <w:iCs w:val="1"/>
          <w:color w:val="000000"/>
          <w:sz w:val="22"/>
          <w:szCs w:val="22"/>
          <w:shd w:val="clear" w:color="auto" w:fill="F7FAF5"/>
          <w:rPrChange w:author="Robert Cowherd" w:date="2017-08-11T20:48:32.5013235" w:id="412157874">
            <w:rPr>
              <w:rFonts w:eastAsia="Times New Roman" w:cs="Arial" w:asciiTheme="majorHAnsi" w:hAnsiTheme="majorHAnsi"/>
              <w:i/>
              <w:iCs/>
              <w:color w:val="000000"/>
              <w:sz w:val="22"/>
              <w:szCs w:val="22"/>
              <w:shd w:val="clear" w:color="auto" w:fill="F7FAF5"/>
            </w:rPr>
          </w:rPrChange>
        </w:rPr>
        <w:t xml:space="preserve"> (</w:t>
      </w:r>
      <w:r w:rsidRPr="745BFC01" w:rsidR="00DB68C1">
        <w:rPr>
          <w:rFonts w:ascii="Calibri Light" w:hAnsi="Calibri Light" w:eastAsia="Times New Roman" w:cs="Arial" w:asciiTheme="majorAscii" w:hAnsiTheme="majorAscii"/>
          <w:i w:val="1"/>
          <w:iCs w:val="1"/>
          <w:color w:val="4B4B4B"/>
          <w:sz w:val="22"/>
          <w:szCs w:val="22"/>
          <w:shd w:val="clear" w:color="auto" w:fill="FFFFFF"/>
          <w:rPrChange w:author="Robert Cowherd" w:date="2017-08-11T20:48:32.5013235" w:id="757399590">
            <w:rPr>
              <w:rFonts w:eastAsia="Times New Roman" w:cs="Arial" w:asciiTheme="majorHAnsi" w:hAnsiTheme="majorHAnsi"/>
              <w:i/>
              <w:iCs/>
              <w:color w:val="4B4B4B"/>
              <w:sz w:val="22"/>
              <w:szCs w:val="22"/>
              <w:shd w:val="clear" w:color="auto" w:fill="FFFFFF"/>
            </w:rPr>
          </w:rPrChange>
        </w:rPr>
        <w:t xml:space="preserve">Stuart Franklin, </w:t>
      </w:r>
      <w:proofErr w:type="spellStart"/>
      <w:r w:rsidRPr="745BFC01" w:rsidR="00DB68C1">
        <w:rPr>
          <w:rFonts w:ascii="Calibri Light" w:hAnsi="Calibri Light" w:eastAsia="Times New Roman" w:cs="Arial" w:asciiTheme="majorAscii" w:hAnsiTheme="majorAscii"/>
          <w:i w:val="1"/>
          <w:iCs w:val="1"/>
          <w:color w:val="4B4B4B"/>
          <w:sz w:val="22"/>
          <w:szCs w:val="22"/>
          <w:shd w:val="clear" w:color="auto" w:fill="FFFFFF"/>
          <w:rPrChange w:author="Robert Cowherd" w:date="2017-08-11T20:48:32.5013235" w:id="158979189">
            <w:rPr>
              <w:rFonts w:eastAsia="Times New Roman" w:cs="Arial" w:asciiTheme="majorHAnsi" w:hAnsiTheme="majorHAnsi"/>
              <w:i/>
              <w:iCs/>
              <w:color w:val="4B4B4B"/>
              <w:sz w:val="22"/>
              <w:szCs w:val="22"/>
              <w:shd w:val="clear" w:color="auto" w:fill="FFFFFF"/>
            </w:rPr>
          </w:rPrChange>
        </w:rPr>
        <w:t>Artstor</w:t>
      </w:r>
      <w:proofErr w:type="spellEnd"/>
      <w:r w:rsidRPr="745BFC01" w:rsidR="00DB68C1">
        <w:rPr>
          <w:rFonts w:ascii="Calibri Light" w:hAnsi="Calibri Light" w:eastAsia="Times New Roman" w:cs="Arial" w:asciiTheme="majorAscii" w:hAnsiTheme="majorAscii"/>
          <w:i w:val="1"/>
          <w:iCs w:val="1"/>
          <w:color w:val="4B4B4B"/>
          <w:sz w:val="22"/>
          <w:szCs w:val="22"/>
          <w:shd w:val="clear" w:color="auto" w:fill="FFFFFF"/>
          <w:rPrChange w:author="Robert Cowherd" w:date="2017-08-11T20:48:32.5013235" w:id="184989999">
            <w:rPr>
              <w:rFonts w:eastAsia="Times New Roman" w:cs="Arial" w:asciiTheme="majorHAnsi" w:hAnsiTheme="majorHAnsi"/>
              <w:i/>
              <w:iCs/>
              <w:color w:val="4B4B4B"/>
              <w:sz w:val="22"/>
              <w:szCs w:val="22"/>
              <w:shd w:val="clear" w:color="auto" w:fill="FFFFFF"/>
            </w:rPr>
          </w:rPrChange>
        </w:rPr>
        <w:t>)</w:t>
      </w:r>
    </w:p>
    <w:p w:rsidR="36F4D799" w:rsidP="745BFC01" w:rsidRDefault="36F4D799" w14:paraId="203FB8FC" w14:textId="02B17001">
      <w:pPr>
        <w:ind w:left="2880" w:hanging="720"/>
        <w:jc w:val="both"/>
        <w:rPr>
          <w:rFonts w:ascii="Calibri Light" w:hAnsi="Calibri Light" w:eastAsia="Times New Roman" w:cs="Arial" w:asciiTheme="majorAscii" w:hAnsiTheme="majorAscii"/>
          <w:i w:val="1"/>
          <w:iCs w:val="1"/>
          <w:color w:val="4B4B4B"/>
          <w:sz w:val="22"/>
          <w:szCs w:val="22"/>
          <w:rPrChange w:author="Robert Cowherd" w:date="2017-08-11T20:48:32.5013235" w:id="18050311">
            <w:rPr/>
          </w:rPrChange>
        </w:rPr>
        <w:pPrChange w:author="Robert Cowherd" w:date="2017-08-11T20:48:32.5013235" w:id="995545070">
          <w:pPr>
            <w:ind w:left="2880" w:hanging="720"/>
            <w:jc w:val="both"/>
          </w:pPr>
        </w:pPrChange>
      </w:pPr>
      <w:r w:rsidRPr="745BFC01">
        <w:rPr>
          <w:rFonts w:ascii="Calibri Light" w:hAnsi="Calibri Light" w:eastAsia="Times New Roman" w:cs="Arial" w:asciiTheme="majorAscii" w:hAnsiTheme="majorAscii"/>
          <w:i w:val="1"/>
          <w:iCs w:val="1"/>
          <w:color w:val="000000" w:themeColor="text1"/>
          <w:sz w:val="22"/>
          <w:szCs w:val="22"/>
          <w:rPrChange w:author="Robert Cowherd" w:date="2017-08-11T20:48:32.5013235" w:id="863042854">
            <w:rPr>
              <w:rFonts w:eastAsia="Times New Roman" w:cs="Arial" w:asciiTheme="majorHAnsi" w:hAnsiTheme="majorHAnsi"/>
              <w:i/>
              <w:iCs/>
              <w:color w:val="000000" w:themeColor="text1"/>
              <w:sz w:val="22"/>
              <w:szCs w:val="22"/>
            </w:rPr>
          </w:rPrChange>
        </w:rPr>
        <w:t xml:space="preserve">Image: </w:t>
      </w:r>
      <w:r w:rsidRPr="6DF3608A">
        <w:rPr>
          <w:rFonts w:ascii="Calibri Light" w:hAnsi="Calibri Light" w:eastAsia="Times New Roman" w:cs="Arial" w:asciiTheme="majorAscii" w:hAnsiTheme="majorAscii"/>
          <w:color w:val="000000" w:themeColor="text1"/>
          <w:sz w:val="22"/>
          <w:szCs w:val="22"/>
          <w:rPrChange w:author="Robert Cowherd" w:date="2017-08-11T20:46:02.9420694" w:id="123654068">
            <w:rPr>
              <w:rFonts w:eastAsia="Times New Roman" w:cs="Arial" w:asciiTheme="majorHAnsi" w:hAnsiTheme="majorHAnsi"/>
              <w:color w:val="000000" w:themeColor="text1"/>
              <w:sz w:val="22"/>
              <w:szCs w:val="22"/>
            </w:rPr>
          </w:rPrChange>
        </w:rPr>
        <w:t>2005,</w:t>
      </w:r>
      <w:r w:rsidRPr="745BFC01">
        <w:rPr>
          <w:rFonts w:ascii="Calibri Light" w:hAnsi="Calibri Light" w:eastAsia="Times New Roman" w:cs="Arial" w:asciiTheme="majorAscii" w:hAnsiTheme="majorAscii"/>
          <w:i w:val="1"/>
          <w:iCs w:val="1"/>
          <w:color w:val="000000" w:themeColor="text1"/>
          <w:sz w:val="22"/>
          <w:szCs w:val="22"/>
          <w:rPrChange w:author="Robert Cowherd" w:date="2017-08-11T20:48:32.5013235" w:id="99524479">
            <w:rPr>
              <w:rFonts w:eastAsia="Times New Roman" w:cs="Arial" w:asciiTheme="majorHAnsi" w:hAnsiTheme="majorHAnsi"/>
              <w:i/>
              <w:iCs/>
              <w:color w:val="000000" w:themeColor="text1"/>
              <w:sz w:val="22"/>
              <w:szCs w:val="22"/>
            </w:rPr>
          </w:rPrChange>
        </w:rPr>
        <w:t xml:space="preserve"> Zanzibar, Hotel </w:t>
      </w:r>
      <w:proofErr w:type="spellStart"/>
      <w:r w:rsidRPr="745BFC01">
        <w:rPr>
          <w:rFonts w:ascii="Calibri Light" w:hAnsi="Calibri Light" w:eastAsia="Times New Roman" w:cs="Arial" w:asciiTheme="majorAscii" w:hAnsiTheme="majorAscii"/>
          <w:i w:val="1"/>
          <w:iCs w:val="1"/>
          <w:color w:val="000000" w:themeColor="text1"/>
          <w:sz w:val="22"/>
          <w:szCs w:val="22"/>
          <w:rPrChange w:author="Robert Cowherd" w:date="2017-08-11T20:48:32.5013235" w:id="1527299675">
            <w:rPr>
              <w:rFonts w:eastAsia="Times New Roman" w:cs="Arial" w:asciiTheme="majorHAnsi" w:hAnsiTheme="majorHAnsi"/>
              <w:i/>
              <w:iCs/>
              <w:color w:val="000000" w:themeColor="text1"/>
              <w:sz w:val="22"/>
              <w:szCs w:val="22"/>
            </w:rPr>
          </w:rPrChange>
        </w:rPr>
        <w:t xml:space="preserve">Afrique</w:t>
      </w:r>
      <w:proofErr w:type="spellEnd"/>
      <w:r w:rsidRPr="745BFC01">
        <w:rPr>
          <w:rFonts w:ascii="Calibri Light" w:hAnsi="Calibri Light" w:eastAsia="Times New Roman" w:cs="Arial" w:asciiTheme="majorAscii" w:hAnsiTheme="majorAscii"/>
          <w:i w:val="1"/>
          <w:iCs w:val="1"/>
          <w:color w:val="000000" w:themeColor="text1"/>
          <w:sz w:val="22"/>
          <w:szCs w:val="22"/>
          <w:rPrChange w:author="Robert Cowherd" w:date="2017-08-11T20:48:32.5013235" w:id="99069664">
            <w:rPr>
              <w:rFonts w:eastAsia="Times New Roman" w:cs="Arial" w:asciiTheme="majorHAnsi" w:hAnsiTheme="majorHAnsi"/>
              <w:i/>
              <w:iCs/>
              <w:color w:val="000000" w:themeColor="text1"/>
              <w:sz w:val="22"/>
              <w:szCs w:val="22"/>
            </w:rPr>
          </w:rPrChange>
        </w:rPr>
        <w:t xml:space="preserve">, Beach scene outside the Serena hotel, (</w:t>
      </w:r>
      <w:r w:rsidRPr="36F4D799">
        <w:rPr>
          <w:rFonts w:ascii="Calibri Light" w:hAnsi="Calibri Light" w:eastAsia="Calibri Light" w:cs="Calibri Light"/>
          <w:sz w:val="22"/>
          <w:szCs w:val="22"/>
        </w:rPr>
        <w:t>©Stuart Franklin / Magnum Photos</w:t>
      </w:r>
      <w:r w:rsidRPr="745BFC01">
        <w:rPr>
          <w:rFonts w:ascii="Calibri Light" w:hAnsi="Calibri Light" w:eastAsia="Times New Roman" w:cs="Arial" w:asciiTheme="majorAscii" w:hAnsiTheme="majorAscii"/>
          <w:i w:val="1"/>
          <w:iCs w:val="1"/>
          <w:color w:val="4B4B4B"/>
          <w:sz w:val="22"/>
          <w:szCs w:val="22"/>
          <w:rPrChange w:author="Robert Cowherd" w:date="2017-08-11T20:48:32.5013235" w:id="1433082569">
            <w:rPr>
              <w:rFonts w:eastAsia="Times New Roman" w:cs="Arial" w:asciiTheme="majorHAnsi" w:hAnsiTheme="majorHAnsi"/>
              <w:i/>
              <w:iCs/>
              <w:color w:val="4B4B4B"/>
              <w:sz w:val="22"/>
              <w:szCs w:val="22"/>
            </w:rPr>
          </w:rPrChange>
        </w:rPr>
        <w:t>)</w:t>
      </w:r>
    </w:p>
    <w:p w:rsidR="36F4D799" w:rsidP="6DF3608A" w:rsidRDefault="36F4D799" w14:paraId="5D4D0352" w14:textId="16927B6F" w14:noSpellErr="1">
      <w:pPr>
        <w:ind w:left="2880" w:hanging="720"/>
        <w:jc w:val="both"/>
        <w:rPr>
          <w:rFonts w:ascii="Calibri Light" w:hAnsi="Calibri Light" w:eastAsia="Times New Roman" w:cs="Arial" w:asciiTheme="majorAscii" w:hAnsiTheme="majorAscii"/>
          <w:i w:val="1"/>
          <w:iCs w:val="1"/>
          <w:color w:val="4B4B4B"/>
          <w:sz w:val="22"/>
          <w:szCs w:val="22"/>
          <w:rPrChange w:author="Robert Cowherd" w:date="2017-08-11T20:46:02.9420694" w:id="2016670715">
            <w:rPr/>
          </w:rPrChange>
        </w:rPr>
        <w:pPrChange w:author="Robert Cowherd" w:date="2017-08-11T20:46:02.9420694" w:id="745270863">
          <w:pPr>
            <w:ind w:left="2880" w:hanging="720"/>
            <w:jc w:val="both"/>
          </w:pPr>
        </w:pPrChange>
      </w:pPr>
      <w:r w:rsidRPr="6DF3608A">
        <w:rPr>
          <w:rFonts w:ascii="Calibri Light" w:hAnsi="Calibri Light" w:eastAsia="Times New Roman" w:cs="Arial" w:asciiTheme="majorAscii" w:hAnsiTheme="majorAscii"/>
          <w:i w:val="1"/>
          <w:iCs w:val="1"/>
          <w:color w:val="4B4B4B"/>
          <w:sz w:val="22"/>
          <w:szCs w:val="22"/>
          <w:rPrChange w:author="Robert Cowherd" w:date="2017-08-11T20:46:02.9420694" w:id="768328155">
            <w:rPr>
              <w:rFonts w:eastAsia="Times New Roman" w:cs="Arial" w:asciiTheme="majorHAnsi" w:hAnsiTheme="majorHAnsi"/>
              <w:i/>
              <w:iCs/>
              <w:color w:val="4B4B4B"/>
              <w:sz w:val="22"/>
              <w:szCs w:val="22"/>
            </w:rPr>
          </w:rPrChange>
        </w:rPr>
        <w:t xml:space="preserve">In the presenter notes: </w:t>
      </w:r>
      <w:hyperlink w:anchor="/asset/AMAGNUMIG_10311507966" r:id="R529385db4b23461f">
        <w:r w:rsidRPr="36F4D799">
          <w:rPr>
            <w:rStyle w:val="Hyperlink"/>
            <w:rFonts w:ascii="Calibri Light" w:hAnsi="Calibri Light" w:eastAsia="Calibri Light" w:cs="Calibri Light"/>
            <w:sz w:val="22"/>
            <w:szCs w:val="22"/>
          </w:rPr>
          <w:t>http://library.artstor.org.ezproxywit.flo.org/#/asset/AMAGNUMIG_10311507966</w:t>
        </w:r>
      </w:hyperlink>
    </w:p>
    <w:p w:rsidR="00DB68C1" w:rsidP="745BFC01" w:rsidRDefault="00DB68C1" w14:paraId="74601FAE" w14:textId="2ED11800">
      <w:pPr>
        <w:pStyle w:val="ListParagraph"/>
        <w:numPr>
          <w:ilvl w:val="0"/>
          <w:numId w:val="6"/>
        </w:numPr>
        <w:ind w:left="2880" w:hanging="270"/>
        <w:jc w:val="both"/>
        <w:rPr>
          <w:rFonts w:ascii="Calibri Light" w:hAnsi="Calibri Light" w:asciiTheme="majorAscii" w:hAnsiTheme="majorAscii"/>
          <w:sz w:val="22"/>
          <w:szCs w:val="22"/>
          <w:rPrChange w:author="Robert Cowherd" w:date="2017-08-11T20:48:32.5013235" w:id="621133415">
            <w:rPr/>
          </w:rPrChange>
        </w:rPr>
        <w:pPrChange w:author="Robert Cowherd" w:date="2017-08-11T20:48:32.5013235" w:id="1165237899">
          <w:pPr>
            <w:pStyle w:val="ListParagraph"/>
            <w:numPr>
              <w:ilvl w:val="0"/>
              <w:numId w:val="6"/>
            </w:numPr>
            <w:ind w:left="2880" w:hanging="270"/>
            <w:jc w:val="both"/>
          </w:pPr>
        </w:pPrChange>
      </w:pPr>
      <w:proofErr w:type="spellStart"/>
      <w:r w:rsidRPr="6DF3608A">
        <w:rPr>
          <w:rFonts w:ascii="Calibri Light" w:hAnsi="Calibri Light" w:asciiTheme="majorAscii" w:hAnsiTheme="majorAscii"/>
          <w:sz w:val="22"/>
          <w:szCs w:val="22"/>
          <w:rPrChange w:author="Robert Cowherd" w:date="2017-08-11T20:46:02.9420694" w:id="666839801">
            <w:rPr>
              <w:rFonts w:asciiTheme="majorHAnsi" w:hAnsiTheme="majorHAnsi"/>
              <w:sz w:val="22"/>
              <w:szCs w:val="22"/>
            </w:rPr>
          </w:rPrChange>
        </w:rPr>
        <w:t xml:space="preserve">Artstor</w:t>
      </w:r>
      <w:proofErr w:type="spellEnd"/>
      <w:r w:rsidRPr="6DF3608A">
        <w:rPr>
          <w:rFonts w:ascii="Calibri Light" w:hAnsi="Calibri Light" w:asciiTheme="majorAscii" w:hAnsiTheme="majorAscii"/>
          <w:sz w:val="22"/>
          <w:szCs w:val="22"/>
          <w:rPrChange w:author="Robert Cowherd" w:date="2017-08-11T20:46:02.9420694" w:id="511362187">
            <w:rPr>
              <w:rFonts w:asciiTheme="majorHAnsi" w:hAnsiTheme="majorHAnsi"/>
              <w:sz w:val="22"/>
              <w:szCs w:val="22"/>
            </w:rPr>
          </w:rPrChange>
        </w:rPr>
        <w:t xml:space="preserve"> takes care to curate images that allow use for educational purposes, so, it is a great resource for copyright safe material. </w:t>
      </w:r>
      <w:proofErr w:type="spellStart"/>
      <w:r w:rsidRPr="6DF3608A">
        <w:rPr>
          <w:rFonts w:ascii="Calibri Light" w:hAnsi="Calibri Light" w:asciiTheme="majorAscii" w:hAnsiTheme="majorAscii"/>
          <w:sz w:val="22"/>
          <w:szCs w:val="22"/>
          <w:rPrChange w:author="Robert Cowherd" w:date="2017-08-11T20:46:02.9420694" w:id="846090715">
            <w:rPr>
              <w:rFonts w:asciiTheme="majorHAnsi" w:hAnsiTheme="majorHAnsi"/>
              <w:sz w:val="22"/>
              <w:szCs w:val="22"/>
            </w:rPr>
          </w:rPrChange>
        </w:rPr>
        <w:t xml:space="preserve">Artstor</w:t>
      </w:r>
      <w:proofErr w:type="spellEnd"/>
      <w:r w:rsidRPr="6DF3608A">
        <w:rPr>
          <w:rFonts w:ascii="Calibri Light" w:hAnsi="Calibri Light" w:asciiTheme="majorAscii" w:hAnsiTheme="majorAscii"/>
          <w:sz w:val="22"/>
          <w:szCs w:val="22"/>
          <w:rPrChange w:author="Robert Cowherd" w:date="2017-08-11T20:46:02.9420694" w:id="794548913">
            <w:rPr>
              <w:rFonts w:asciiTheme="majorHAnsi" w:hAnsiTheme="majorHAnsi"/>
              <w:sz w:val="22"/>
              <w:szCs w:val="22"/>
            </w:rPr>
          </w:rPrChange>
        </w:rPr>
        <w:t xml:space="preserve"> also generates citations for your images, which </w:t>
      </w:r>
      <w:r w:rsidRPr="6DF3608A" w:rsidR="00196AC4">
        <w:rPr>
          <w:rFonts w:ascii="Calibri Light" w:hAnsi="Calibri Light" w:asciiTheme="majorAscii" w:hAnsiTheme="majorAscii"/>
          <w:sz w:val="22"/>
          <w:szCs w:val="22"/>
          <w:rPrChange w:author="Robert Cowherd" w:date="2017-08-11T20:46:02.9420694" w:id="1188362804">
            <w:rPr>
              <w:rFonts w:asciiTheme="majorHAnsi" w:hAnsiTheme="majorHAnsi"/>
              <w:sz w:val="22"/>
              <w:szCs w:val="22"/>
            </w:rPr>
          </w:rPrChange>
        </w:rPr>
        <w:t>includes the URL for the image</w:t>
      </w:r>
      <w:r w:rsidRPr="6DF3608A">
        <w:rPr>
          <w:rFonts w:ascii="Calibri Light" w:hAnsi="Calibri Light" w:asciiTheme="majorAscii" w:hAnsiTheme="majorAscii"/>
          <w:sz w:val="22"/>
          <w:szCs w:val="22"/>
          <w:rPrChange w:author="Robert Cowherd" w:date="2017-08-11T20:46:02.9420694" w:id="1876410183">
            <w:rPr>
              <w:rFonts w:asciiTheme="majorHAnsi" w:hAnsiTheme="majorHAnsi"/>
              <w:sz w:val="22"/>
              <w:szCs w:val="22"/>
            </w:rPr>
          </w:rPrChange>
        </w:rPr>
        <w:t xml:space="preserve"> that you will need for your presenter note. To generate the citation, click on the image, go to the navigation bar, choose tools</w:t>
      </w:r>
      <w:r w:rsidRPr="00A6334E">
        <w:rPr>
          <w:rFonts w:asciiTheme="majorHAnsi" w:hAnsiTheme="majorHAnsi"/>
          <w:sz w:val="22"/>
          <w:szCs w:val="22"/>
        </w:rPr>
        <w:sym w:font="Wingdings" w:char="F0E0"/>
      </w:r>
      <w:r w:rsidRPr="6DF3608A">
        <w:rPr>
          <w:rFonts w:ascii="Calibri Light" w:hAnsi="Calibri Light" w:asciiTheme="majorAscii" w:hAnsiTheme="majorAscii"/>
          <w:sz w:val="22"/>
          <w:szCs w:val="22"/>
          <w:rPrChange w:author="Robert Cowherd" w:date="2017-08-11T20:46:02.9420694" w:id="750993642">
            <w:rPr>
              <w:rFonts w:asciiTheme="majorHAnsi" w:hAnsiTheme="majorHAnsi"/>
              <w:sz w:val="22"/>
              <w:szCs w:val="22"/>
            </w:rPr>
          </w:rPrChange>
        </w:rPr>
        <w:t>save citation for selected image(s).</w:t>
      </w:r>
    </w:p>
    <w:p w:rsidRPr="008A70E1" w:rsidR="008A70E1" w:rsidP="008A70E1" w:rsidRDefault="008A70E1" w14:paraId="0FAF7EE5" w14:textId="77777777">
      <w:pPr>
        <w:jc w:val="both"/>
        <w:rPr>
          <w:rFonts w:asciiTheme="majorHAnsi" w:hAnsiTheme="majorHAnsi"/>
          <w:sz w:val="22"/>
          <w:szCs w:val="22"/>
          <w:rPrChange w:author="Microsoft Office User" w:date="2017-08-11T16:44:00Z" w:id="1">
            <w:rPr/>
          </w:rPrChange>
        </w:rPr>
        <w:pPrChange w:author="Microsoft Office User" w:date="2017-08-11T16:44:00Z" w:id="2">
          <w:pPr>
            <w:pStyle w:val="ListParagraph"/>
            <w:numPr>
              <w:numId w:val="6"/>
            </w:numPr>
            <w:ind w:left="2880" w:hanging="270"/>
            <w:jc w:val="both"/>
          </w:pPr>
        </w:pPrChange>
      </w:pPr>
      <w:bookmarkStart w:name="_GoBack" w:id="3"/>
      <w:bookmarkEnd w:id="3"/>
    </w:p>
    <w:p w:rsidRPr="00A6334E" w:rsidR="000040E0" w:rsidP="00D00C26" w:rsidRDefault="000040E0" w14:paraId="3B11841B" w14:textId="77777777">
      <w:pPr>
        <w:pStyle w:val="ListParagraph"/>
        <w:ind w:left="2933"/>
        <w:jc w:val="both"/>
        <w:rPr>
          <w:rFonts w:asciiTheme="majorHAnsi" w:hAnsiTheme="majorHAnsi"/>
          <w:sz w:val="22"/>
          <w:szCs w:val="22"/>
        </w:rPr>
      </w:pPr>
    </w:p>
    <w:p w:rsidRPr="00A6334E" w:rsidR="000040E0" w:rsidP="745BFC01" w:rsidRDefault="36F4D799" w14:paraId="46EB9F72" w14:noSpellErr="1" w14:textId="06A54AED">
      <w:pPr>
        <w:pStyle w:val="ListParagraph"/>
        <w:numPr>
          <w:ilvl w:val="0"/>
          <w:numId w:val="9"/>
        </w:numPr>
        <w:tabs>
          <w:tab w:val="left" w:pos="2430"/>
        </w:tabs>
        <w:ind w:left="2160"/>
        <w:jc w:val="both"/>
        <w:rPr>
          <w:rStyle w:val="CommentReference"/>
          <w:rFonts w:ascii="Calibri Light" w:hAnsi="Calibri Light" w:cs="Arial" w:asciiTheme="majorAscii" w:hAnsiTheme="majorAscii"/>
          <w:sz w:val="22"/>
          <w:szCs w:val="22"/>
          <w:rPrChange w:author="Robert Cowherd" w:date="2017-08-11T20:48:32.5013235" w:id="857346488">
            <w:rPr/>
          </w:rPrChange>
        </w:rPr>
        <w:pPrChange w:author="Robert Cowherd" w:date="2017-08-11T20:48:32.5013235" w:id="172402612">
          <w:pPr>
            <w:pStyle w:val="ListParagraph"/>
            <w:numPr>
              <w:ilvl w:val="0"/>
              <w:numId w:val="9"/>
            </w:numPr>
            <w:tabs>
              <w:tab w:val="left" w:pos="2430"/>
            </w:tabs>
            <w:ind w:left="2160"/>
            <w:jc w:val="both"/>
          </w:pPr>
        </w:pPrChange>
      </w:pPr>
      <w:r w:rsidRPr="6DF3608A">
        <w:rPr>
          <w:rStyle w:val="CommentReference"/>
          <w:rFonts w:ascii="Calibri Light" w:hAnsi="Calibri Light" w:cs="Arial" w:asciiTheme="majorAscii" w:hAnsiTheme="majorAscii"/>
          <w:sz w:val="22"/>
          <w:szCs w:val="22"/>
          <w:rPrChange w:author="Robert Cowherd" w:date="2017-08-11T20:46:02.9420694" w:id="253171685">
            <w:rPr>
              <w:rStyle w:val="CommentReference"/>
              <w:rFonts w:cs="Arial" w:asciiTheme="majorHAnsi" w:hAnsiTheme="majorHAnsi"/>
              <w:sz w:val="22"/>
              <w:szCs w:val="22"/>
            </w:rPr>
          </w:rPrChange>
        </w:rPr>
        <w:t xml:space="preserve">The GAHTC takes the issue of </w:t>
      </w:r>
      <w:r w:rsidRPr="6DF3608A">
        <w:rPr>
          <w:rStyle w:val="CommentReference"/>
          <w:rFonts w:ascii="Calibri Light" w:hAnsi="Calibri Light" w:cs="Arial" w:asciiTheme="majorAscii" w:hAnsiTheme="majorAscii"/>
          <w:sz w:val="22"/>
          <w:szCs w:val="22"/>
          <w:u w:val="single"/>
          <w:rPrChange w:author="Robert Cowherd" w:date="2017-08-11T20:46:02.9420694" w:id="207355778">
            <w:rPr>
              <w:rStyle w:val="CommentReference"/>
              <w:rFonts w:cs="Arial" w:asciiTheme="majorHAnsi" w:hAnsiTheme="majorHAnsi"/>
              <w:sz w:val="22"/>
              <w:szCs w:val="22"/>
              <w:u w:val="single"/>
            </w:rPr>
          </w:rPrChange>
        </w:rPr>
        <w:t>copyrights and copyrighted material</w:t>
      </w:r>
      <w:r w:rsidRPr="6DF3608A">
        <w:rPr>
          <w:rStyle w:val="CommentReference"/>
          <w:rFonts w:ascii="Calibri Light" w:hAnsi="Calibri Light" w:cs="Arial" w:asciiTheme="majorAscii" w:hAnsiTheme="majorAscii"/>
          <w:sz w:val="22"/>
          <w:szCs w:val="22"/>
          <w:rPrChange w:author="Robert Cowherd" w:date="2017-08-11T20:46:02.9420694" w:id="623565771">
            <w:rPr>
              <w:rStyle w:val="CommentReference"/>
              <w:rFonts w:cs="Arial" w:asciiTheme="majorHAnsi" w:hAnsiTheme="majorHAnsi"/>
              <w:sz w:val="22"/>
              <w:szCs w:val="22"/>
            </w:rPr>
          </w:rPrChange>
        </w:rPr>
        <w:t xml:space="preserve"> very seriously, and so, has worked with the College Arts Associat</w:t>
      </w:r>
      <w:ins w:author="Robert Cowherd" w:date="2017-08-11T20:48:32.5013235" w:id="1779656838">
        <w:r w:rsidRPr="6DF3608A" w:rsidR="745BFC01">
          <w:rPr>
            <w:rStyle w:val="CommentReference"/>
            <w:rFonts w:ascii="Calibri Light" w:hAnsi="Calibri Light" w:cs="Arial" w:asciiTheme="majorAscii" w:hAnsiTheme="majorAscii"/>
            <w:sz w:val="22"/>
            <w:szCs w:val="22"/>
            <w:rPrChange w:author="Robert Cowherd" w:date="2017-08-11T20:46:02.9420694" w:id="52209018">
              <w:rPr>
                <w:rStyle w:val="CommentReference"/>
                <w:rFonts w:cs="Arial" w:asciiTheme="majorHAnsi" w:hAnsiTheme="majorHAnsi"/>
                <w:sz w:val="22"/>
                <w:szCs w:val="22"/>
              </w:rPr>
            </w:rPrChange>
          </w:rPr>
          <w:t xml:space="preserve">ion</w:t>
        </w:r>
      </w:ins>
      <w:del w:author="Robert Cowherd" w:date="2017-08-11T20:48:32.5013235" w:id="2048266679">
        <w:r w:rsidRPr="6DF3608A" w:rsidDel="745BFC01">
          <w:rPr>
            <w:rStyle w:val="CommentReference"/>
            <w:rFonts w:ascii="Calibri Light" w:hAnsi="Calibri Light" w:cs="Arial" w:asciiTheme="majorAscii" w:hAnsiTheme="majorAscii"/>
            <w:sz w:val="22"/>
            <w:szCs w:val="22"/>
            <w:rPrChange w:author="Robert Cowherd" w:date="2017-08-11T20:46:02.9420694" w:id="113657473">
              <w:rPr>
                <w:rStyle w:val="CommentReference"/>
                <w:rFonts w:cs="Arial" w:asciiTheme="majorHAnsi" w:hAnsiTheme="majorHAnsi"/>
                <w:sz w:val="22"/>
                <w:szCs w:val="22"/>
              </w:rPr>
            </w:rPrChange>
          </w:rPr>
          <w:delText xml:space="preserve">ed</w:delText>
        </w:r>
      </w:del>
      <w:r w:rsidRPr="6DF3608A">
        <w:rPr>
          <w:rStyle w:val="CommentReference"/>
          <w:rFonts w:ascii="Calibri Light" w:hAnsi="Calibri Light" w:cs="Arial" w:asciiTheme="majorAscii" w:hAnsiTheme="majorAscii"/>
          <w:sz w:val="22"/>
          <w:szCs w:val="22"/>
          <w:rPrChange w:author="Robert Cowherd" w:date="2017-08-11T20:46:02.9420694" w:id="1270640111">
            <w:rPr>
              <w:rStyle w:val="CommentReference"/>
              <w:rFonts w:cs="Arial" w:asciiTheme="majorHAnsi" w:hAnsiTheme="majorHAnsi"/>
              <w:sz w:val="22"/>
              <w:szCs w:val="22"/>
            </w:rPr>
          </w:rPrChange>
        </w:rPr>
        <w:t xml:space="preserve"> to produce the above example caption as the minimum to satisfy copyright requirements. That being said, GAHTC also understands that providing sources and captions is a rigorous process, and so, we encourage authors to use the additional funding provided to seek student help in this process. Please reach out to the GAHTC Project Manager with any questions regarding image sourcing, captions, and citations. </w:t>
      </w:r>
    </w:p>
    <w:p w:rsidRPr="00A6334E" w:rsidR="000040E0" w:rsidP="00D00C26" w:rsidRDefault="000040E0" w14:paraId="2A23E12D" w14:textId="77777777">
      <w:pPr>
        <w:pStyle w:val="ListParagraph"/>
        <w:tabs>
          <w:tab w:val="left" w:pos="2430"/>
        </w:tabs>
        <w:ind w:left="2520"/>
        <w:jc w:val="both"/>
        <w:rPr>
          <w:rStyle w:val="CommentReference"/>
          <w:rFonts w:cs="Arial" w:asciiTheme="majorHAnsi" w:hAnsiTheme="majorHAnsi"/>
          <w:sz w:val="22"/>
          <w:szCs w:val="22"/>
        </w:rPr>
      </w:pPr>
    </w:p>
    <w:p w:rsidRPr="00A6334E" w:rsidR="0071665A" w:rsidP="6DF3608A" w:rsidRDefault="36F4D799" w14:paraId="0D9AFFDA" w14:textId="5850ADAE" w14:noSpellErr="1">
      <w:pPr>
        <w:pStyle w:val="ListParagraph"/>
        <w:numPr>
          <w:ilvl w:val="0"/>
          <w:numId w:val="9"/>
        </w:numPr>
        <w:tabs>
          <w:tab w:val="left" w:pos="2430"/>
        </w:tabs>
        <w:ind w:left="2160"/>
        <w:jc w:val="both"/>
        <w:rPr>
          <w:rFonts w:ascii="Calibri Light" w:hAnsi="Calibri Light" w:cs="Arial" w:asciiTheme="majorAscii" w:hAnsiTheme="majorAscii"/>
          <w:sz w:val="22"/>
          <w:szCs w:val="22"/>
          <w:rPrChange w:author="Robert Cowherd" w:date="2017-08-11T20:46:02.9420694" w:id="1892524236">
            <w:rPr/>
          </w:rPrChange>
        </w:rPr>
        <w:pPrChange w:author="Robert Cowherd" w:date="2017-08-11T20:46:02.9420694" w:id="666379846">
          <w:pPr>
            <w:pStyle w:val="ListParagraph"/>
            <w:numPr>
              <w:ilvl w:val="0"/>
              <w:numId w:val="9"/>
            </w:numPr>
            <w:tabs>
              <w:tab w:val="left" w:pos="2430"/>
            </w:tabs>
            <w:ind w:left="2160"/>
            <w:jc w:val="both"/>
          </w:pPr>
        </w:pPrChange>
      </w:pPr>
      <w:r w:rsidRPr="6DF3608A">
        <w:rPr>
          <w:rStyle w:val="CommentReference"/>
          <w:rFonts w:ascii="Calibri Light" w:hAnsi="Calibri Light" w:cs="Arial" w:asciiTheme="majorAscii" w:hAnsiTheme="majorAscii"/>
          <w:sz w:val="22"/>
          <w:szCs w:val="22"/>
          <w:rPrChange w:author="Robert Cowherd" w:date="2017-08-11T20:46:02.9420694" w:id="2009013237">
            <w:rPr>
              <w:rStyle w:val="CommentReference"/>
              <w:rFonts w:cs="Arial" w:asciiTheme="majorHAnsi" w:hAnsiTheme="majorHAnsi"/>
              <w:sz w:val="22"/>
              <w:szCs w:val="22"/>
            </w:rPr>
          </w:rPrChange>
        </w:rPr>
        <w:t xml:space="preserve">Please </w:t>
      </w:r>
      <w:r w:rsidRPr="6DF3608A">
        <w:rPr>
          <w:rStyle w:val="CommentReference"/>
          <w:rFonts w:ascii="Calibri Light" w:hAnsi="Calibri Light" w:cs="Arial" w:asciiTheme="majorAscii" w:hAnsiTheme="majorAscii"/>
          <w:sz w:val="22"/>
          <w:szCs w:val="22"/>
          <w:u w:val="single"/>
          <w:rPrChange w:author="Robert Cowherd" w:date="2017-08-11T20:46:02.9420694" w:id="2108922832">
            <w:rPr>
              <w:rStyle w:val="CommentReference"/>
              <w:rFonts w:cs="Arial" w:asciiTheme="majorHAnsi" w:hAnsiTheme="majorHAnsi"/>
              <w:sz w:val="22"/>
              <w:szCs w:val="22"/>
              <w:u w:val="single"/>
            </w:rPr>
          </w:rPrChange>
        </w:rPr>
        <w:t>avoid the use of watermarked images</w:t>
      </w:r>
      <w:r w:rsidRPr="6DF3608A">
        <w:rPr>
          <w:rStyle w:val="CommentReference"/>
          <w:rFonts w:ascii="Calibri Light" w:hAnsi="Calibri Light" w:cs="Arial" w:asciiTheme="majorAscii" w:hAnsiTheme="majorAscii"/>
          <w:sz w:val="22"/>
          <w:szCs w:val="22"/>
          <w:rPrChange w:author="Robert Cowherd" w:date="2017-08-11T20:46:02.9420694" w:id="2100942033">
            <w:rPr>
              <w:rStyle w:val="CommentReference"/>
              <w:rFonts w:cs="Arial" w:asciiTheme="majorHAnsi" w:hAnsiTheme="majorHAnsi"/>
              <w:sz w:val="22"/>
              <w:szCs w:val="22"/>
            </w:rPr>
          </w:rPrChange>
        </w:rPr>
        <w:t>. If you are unable to find an alternative to a watermarked image, the GAHTC expects that you are able to use research fund to purchase rights to the image, should it be of reasonable cost. If it is not, please contact the GAHTC Project Manager to discuss possible exceptions.</w:t>
      </w:r>
    </w:p>
    <w:p w:rsidRPr="00A6334E" w:rsidR="00B25DFC" w:rsidP="00D00C26" w:rsidRDefault="00B25DFC" w14:paraId="0325D58C" w14:textId="77777777">
      <w:pPr>
        <w:ind w:left="1080"/>
        <w:jc w:val="both"/>
        <w:rPr>
          <w:rFonts w:asciiTheme="majorHAnsi" w:hAnsiTheme="majorHAnsi"/>
          <w:sz w:val="22"/>
          <w:szCs w:val="22"/>
        </w:rPr>
      </w:pPr>
    </w:p>
    <w:p w:rsidRPr="00A6334E" w:rsidR="00B616D2" w:rsidP="00D00C26" w:rsidRDefault="00B616D2" w14:paraId="1B4E86EB" w14:textId="77777777">
      <w:pPr>
        <w:ind w:left="1080"/>
        <w:jc w:val="both"/>
        <w:rPr>
          <w:rFonts w:asciiTheme="majorHAnsi" w:hAnsiTheme="majorHAnsi"/>
          <w:sz w:val="22"/>
          <w:szCs w:val="22"/>
        </w:rPr>
      </w:pPr>
    </w:p>
    <w:p w:rsidRPr="00A6334E" w:rsidR="000B5101" w:rsidP="6DF3608A" w:rsidRDefault="36F4D799" w14:paraId="4513F17A" w14:textId="76356CDA" w14:noSpellErr="1">
      <w:pPr>
        <w:pStyle w:val="ListParagraph"/>
        <w:numPr>
          <w:ilvl w:val="0"/>
          <w:numId w:val="8"/>
        </w:numPr>
        <w:ind w:left="1440"/>
        <w:jc w:val="both"/>
        <w:rPr>
          <w:rFonts w:ascii="Calibri Light" w:hAnsi="Calibri Light" w:asciiTheme="majorAscii" w:hAnsiTheme="majorAscii"/>
          <w:sz w:val="22"/>
          <w:szCs w:val="22"/>
          <w:rPrChange w:author="Robert Cowherd" w:date="2017-08-11T20:46:02.9420694" w:id="1100019109">
            <w:rPr/>
          </w:rPrChange>
        </w:rPr>
        <w:pPrChange w:author="Robert Cowherd" w:date="2017-08-11T20:46:02.9420694" w:id="1012223640">
          <w:pPr>
            <w:pStyle w:val="ListParagraph"/>
            <w:numPr>
              <w:ilvl w:val="0"/>
              <w:numId w:val="8"/>
            </w:numPr>
            <w:ind w:left="1440"/>
            <w:jc w:val="both"/>
          </w:pPr>
        </w:pPrChange>
      </w:pPr>
      <w:r w:rsidRPr="6DF3608A">
        <w:rPr>
          <w:rFonts w:ascii="Calibri Light" w:hAnsi="Calibri Light" w:asciiTheme="majorAscii" w:hAnsiTheme="majorAscii"/>
          <w:sz w:val="22"/>
          <w:szCs w:val="22"/>
          <w:u w:val="single"/>
          <w:rPrChange w:author="Robert Cowherd" w:date="2017-08-11T20:46:02.9420694" w:id="1726404496">
            <w:rPr>
              <w:rFonts w:asciiTheme="majorHAnsi" w:hAnsiTheme="majorHAnsi"/>
              <w:sz w:val="22"/>
              <w:szCs w:val="22"/>
              <w:u w:val="single"/>
            </w:rPr>
          </w:rPrChange>
        </w:rPr>
        <w:t>Presenter Notes:</w:t>
      </w:r>
      <w:r w:rsidRPr="6DF3608A">
        <w:rPr>
          <w:rFonts w:ascii="Calibri Light" w:hAnsi="Calibri Light" w:asciiTheme="majorAscii" w:hAnsiTheme="majorAscii"/>
          <w:sz w:val="22"/>
          <w:szCs w:val="22"/>
          <w:rPrChange w:author="Robert Cowherd" w:date="2017-08-11T20:46:02.9420694" w:id="150004197">
            <w:rPr>
              <w:rFonts w:asciiTheme="majorHAnsi" w:hAnsiTheme="majorHAnsi"/>
              <w:sz w:val="22"/>
              <w:szCs w:val="22"/>
            </w:rPr>
          </w:rPrChange>
        </w:rPr>
        <w:t xml:space="preserve"> Presenter notes or “talking notes” should be written in the notes section of the PowerPoint slide, not in a separate file.  </w:t>
      </w:r>
    </w:p>
    <w:p w:rsidRPr="00A6334E" w:rsidR="00DB68C1" w:rsidP="6DF3608A" w:rsidRDefault="36F4D799" w14:paraId="20335DEA" w14:textId="6E6AED66" w14:noSpellErr="1">
      <w:pPr>
        <w:pStyle w:val="ListParagraph"/>
        <w:numPr>
          <w:ilvl w:val="3"/>
          <w:numId w:val="1"/>
        </w:numPr>
        <w:jc w:val="both"/>
        <w:rPr>
          <w:rFonts w:ascii="Calibri Light" w:hAnsi="Calibri Light" w:eastAsia="Times New Roman" w:cs="Times New Roman" w:asciiTheme="majorAscii" w:hAnsiTheme="majorAscii"/>
          <w:sz w:val="22"/>
          <w:szCs w:val="22"/>
          <w:rPrChange w:author="Robert Cowherd" w:date="2017-08-11T20:46:02.9420694" w:id="1848682671">
            <w:rPr/>
          </w:rPrChange>
        </w:rPr>
        <w:pPrChange w:author="Robert Cowherd" w:date="2017-08-11T20:46:02.9420694" w:id="1697970815">
          <w:pPr>
            <w:pStyle w:val="ListParagraph"/>
            <w:numPr>
              <w:ilvl w:val="3"/>
              <w:numId w:val="1"/>
            </w:numPr>
            <w:jc w:val="both"/>
          </w:pPr>
        </w:pPrChange>
      </w:pPr>
      <w:r w:rsidRPr="6DF3608A">
        <w:rPr>
          <w:rFonts w:ascii="Calibri Light" w:hAnsi="Calibri Light" w:eastAsia="Times New Roman" w:cs="Arial" w:asciiTheme="majorAscii" w:hAnsiTheme="majorAscii"/>
          <w:color w:val="000000" w:themeColor="text1"/>
          <w:sz w:val="22"/>
          <w:szCs w:val="22"/>
          <w:rPrChange w:author="Robert Cowherd" w:date="2017-08-11T20:46:02.9420694" w:id="1475461891">
            <w:rPr>
              <w:rFonts w:eastAsia="Times New Roman" w:cs="Arial" w:asciiTheme="majorHAnsi" w:hAnsiTheme="majorHAnsi"/>
              <w:color w:val="000000" w:themeColor="text1"/>
              <w:sz w:val="22"/>
              <w:szCs w:val="22"/>
            </w:rPr>
          </w:rPrChange>
        </w:rPr>
        <w:t xml:space="preserve">Presenter Notes should be written in conversational language, in a manner that is accessible to an undergraduate survey level, but is also easily adapted by other educators. Try to avoid the use of long direct quotes, and text heavy slides. These notes are the road map to the lecture, and will facilitate the use of the material in other courses. Please keep this in mind when writing your notes. </w:t>
      </w:r>
    </w:p>
    <w:p w:rsidRPr="00A6334E" w:rsidR="00DB68C1" w:rsidP="6DF3608A" w:rsidRDefault="36F4D799" w14:paraId="43F8CDA2" w14:textId="143F22C6" w14:noSpellErr="1">
      <w:pPr>
        <w:pStyle w:val="ListParagraph"/>
        <w:numPr>
          <w:ilvl w:val="3"/>
          <w:numId w:val="1"/>
        </w:numPr>
        <w:jc w:val="both"/>
        <w:rPr>
          <w:rFonts w:ascii="Calibri Light" w:hAnsi="Calibri Light" w:eastAsia="Times New Roman" w:cs="Times New Roman" w:asciiTheme="majorAscii" w:hAnsiTheme="majorAscii"/>
          <w:sz w:val="22"/>
          <w:szCs w:val="22"/>
          <w:rPrChange w:author="Robert Cowherd" w:date="2017-08-11T20:46:02.9420694" w:id="1913096336">
            <w:rPr/>
          </w:rPrChange>
        </w:rPr>
        <w:pPrChange w:author="Robert Cowherd" w:date="2017-08-11T20:46:02.9420694" w:id="419638902">
          <w:pPr>
            <w:pStyle w:val="ListParagraph"/>
            <w:numPr>
              <w:ilvl w:val="3"/>
              <w:numId w:val="1"/>
            </w:numPr>
            <w:jc w:val="both"/>
          </w:pPr>
        </w:pPrChange>
      </w:pPr>
      <w:r w:rsidRPr="6DF3608A">
        <w:rPr>
          <w:rFonts w:ascii="Calibri Light" w:hAnsi="Calibri Light" w:eastAsia="Times New Roman" w:cs="Arial" w:asciiTheme="majorAscii" w:hAnsiTheme="majorAscii"/>
          <w:color w:val="000000" w:themeColor="text1"/>
          <w:sz w:val="22"/>
          <w:szCs w:val="22"/>
          <w:rPrChange w:author="Robert Cowherd" w:date="2017-08-11T20:46:02.9420694" w:id="187713722">
            <w:rPr>
              <w:rFonts w:eastAsia="Times New Roman" w:cs="Arial" w:asciiTheme="majorHAnsi" w:hAnsiTheme="majorHAnsi"/>
              <w:color w:val="000000" w:themeColor="text1"/>
              <w:sz w:val="22"/>
              <w:szCs w:val="22"/>
            </w:rPr>
          </w:rPrChange>
        </w:rPr>
        <w:t>The “Presenter Notes” field of each slide should include talking notes, citation of sources, should you use a direct quote, or paraphrase content, and, at the end, the image source.</w:t>
      </w:r>
    </w:p>
    <w:p w:rsidRPr="00A6334E" w:rsidR="0071665A" w:rsidP="6DF3608A" w:rsidRDefault="36F4D799" w14:paraId="3214A4AC" w14:textId="30BAE975" w14:noSpellErr="1">
      <w:pPr>
        <w:pStyle w:val="ListParagraph"/>
        <w:numPr>
          <w:ilvl w:val="3"/>
          <w:numId w:val="1"/>
        </w:numPr>
        <w:jc w:val="both"/>
        <w:rPr>
          <w:rFonts w:ascii="Calibri Light" w:hAnsi="Calibri Light" w:eastAsia="Times New Roman" w:cs="Times New Roman" w:asciiTheme="majorAscii" w:hAnsiTheme="majorAscii"/>
          <w:sz w:val="22"/>
          <w:szCs w:val="22"/>
          <w:rPrChange w:author="Robert Cowherd" w:date="2017-08-11T20:46:02.9420694" w:id="1728263148">
            <w:rPr/>
          </w:rPrChange>
        </w:rPr>
        <w:pPrChange w:author="Robert Cowherd" w:date="2017-08-11T20:46:02.9420694" w:id="2002511351">
          <w:pPr>
            <w:pStyle w:val="ListParagraph"/>
            <w:numPr>
              <w:ilvl w:val="3"/>
              <w:numId w:val="1"/>
            </w:numPr>
            <w:jc w:val="both"/>
          </w:pPr>
        </w:pPrChange>
      </w:pPr>
      <w:r w:rsidRPr="6DF3608A">
        <w:rPr>
          <w:rFonts w:ascii="Calibri Light" w:hAnsi="Calibri Light" w:eastAsia="Times New Roman" w:cs="Arial" w:asciiTheme="majorAscii" w:hAnsiTheme="majorAscii"/>
          <w:color w:val="000000" w:themeColor="text1"/>
          <w:sz w:val="22"/>
          <w:szCs w:val="22"/>
          <w:rPrChange w:author="Robert Cowherd" w:date="2017-08-11T20:46:02.9420694" w:id="1837885957">
            <w:rPr>
              <w:rFonts w:eastAsia="Times New Roman" w:cs="Arial" w:asciiTheme="majorHAnsi" w:hAnsiTheme="majorHAnsi"/>
              <w:color w:val="000000" w:themeColor="text1"/>
              <w:sz w:val="22"/>
              <w:szCs w:val="22"/>
            </w:rPr>
          </w:rPrChange>
        </w:rPr>
        <w:t xml:space="preserve">While we ask that you provide an image caption on the slide, please </w:t>
      </w:r>
      <w:r w:rsidRPr="6DF3608A">
        <w:rPr>
          <w:rFonts w:ascii="Calibri Light" w:hAnsi="Calibri Light" w:eastAsia="Times New Roman" w:cs="Arial" w:asciiTheme="majorAscii" w:hAnsiTheme="majorAscii"/>
          <w:color w:val="000000" w:themeColor="text1"/>
          <w:sz w:val="22"/>
          <w:szCs w:val="22"/>
          <w:u w:val="single"/>
          <w:rPrChange w:author="Robert Cowherd" w:date="2017-08-11T20:46:02.9420694" w:id="660342948">
            <w:rPr>
              <w:rFonts w:eastAsia="Times New Roman" w:cs="Arial" w:asciiTheme="majorHAnsi" w:hAnsiTheme="majorHAnsi"/>
              <w:color w:val="000000" w:themeColor="text1"/>
              <w:sz w:val="22"/>
              <w:szCs w:val="22"/>
              <w:u w:val="single"/>
            </w:rPr>
          </w:rPrChange>
        </w:rPr>
        <w:t>provide an image source, at the end of the presenter note</w:t>
      </w:r>
      <w:r w:rsidRPr="6DF3608A">
        <w:rPr>
          <w:rFonts w:ascii="Calibri Light" w:hAnsi="Calibri Light" w:eastAsia="Times New Roman" w:cs="Arial" w:asciiTheme="majorAscii" w:hAnsiTheme="majorAscii"/>
          <w:color w:val="000000" w:themeColor="text1"/>
          <w:sz w:val="22"/>
          <w:szCs w:val="22"/>
          <w:rPrChange w:author="Robert Cowherd" w:date="2017-08-11T20:46:02.9420694" w:id="866964072">
            <w:rPr>
              <w:rFonts w:eastAsia="Times New Roman" w:cs="Arial" w:asciiTheme="majorHAnsi" w:hAnsiTheme="majorHAnsi"/>
              <w:color w:val="000000" w:themeColor="text1"/>
              <w:sz w:val="22"/>
              <w:szCs w:val="22"/>
            </w:rPr>
          </w:rPrChange>
        </w:rPr>
        <w:t>. This can be in the form of a URL if a digital source, or a citation if from a book or journal, according to the citation format of your choice (Chicago, MLA).</w:t>
      </w:r>
    </w:p>
    <w:p w:rsidRPr="00A6334E" w:rsidR="006C12D3" w:rsidP="00D00C26" w:rsidRDefault="006C12D3" w14:paraId="2E492FC0" w14:textId="77777777">
      <w:pPr>
        <w:pStyle w:val="ListParagraph"/>
        <w:ind w:left="2160"/>
        <w:jc w:val="both"/>
        <w:rPr>
          <w:rFonts w:asciiTheme="majorHAnsi" w:hAnsiTheme="majorHAnsi"/>
          <w:sz w:val="22"/>
          <w:szCs w:val="22"/>
        </w:rPr>
      </w:pPr>
    </w:p>
    <w:p w:rsidRPr="00A6334E" w:rsidR="00E647CD" w:rsidP="00D00C26" w:rsidRDefault="00E647CD" w14:paraId="50F874CD" w14:textId="77777777">
      <w:pPr>
        <w:pStyle w:val="ListParagraph"/>
        <w:ind w:left="0"/>
        <w:jc w:val="both"/>
        <w:rPr>
          <w:rFonts w:asciiTheme="majorHAnsi" w:hAnsiTheme="majorHAnsi"/>
          <w:b/>
          <w:sz w:val="22"/>
          <w:szCs w:val="22"/>
          <w:u w:val="single"/>
        </w:rPr>
      </w:pPr>
    </w:p>
    <w:p w:rsidR="00BA3C34" w:rsidP="00D00C26" w:rsidRDefault="00BA3C34" w14:paraId="4E759FEE" w14:textId="77777777">
      <w:pPr>
        <w:pStyle w:val="ListParagraph"/>
        <w:ind w:left="0"/>
        <w:jc w:val="both"/>
        <w:rPr>
          <w:rFonts w:asciiTheme="majorHAnsi" w:hAnsiTheme="majorHAnsi"/>
          <w:b/>
          <w:u w:val="single"/>
        </w:rPr>
      </w:pPr>
    </w:p>
    <w:p w:rsidR="00BA3C34" w:rsidP="00D00C26" w:rsidRDefault="00BA3C34" w14:paraId="118555FD" w14:textId="77777777">
      <w:pPr>
        <w:pStyle w:val="ListParagraph"/>
        <w:ind w:left="0"/>
        <w:jc w:val="both"/>
        <w:rPr>
          <w:rFonts w:asciiTheme="majorHAnsi" w:hAnsiTheme="majorHAnsi"/>
          <w:b/>
          <w:u w:val="single"/>
        </w:rPr>
      </w:pPr>
    </w:p>
    <w:p w:rsidR="00BA3C34" w:rsidP="00D00C26" w:rsidRDefault="00BA3C34" w14:paraId="43408D4C" w14:textId="77777777">
      <w:pPr>
        <w:pStyle w:val="ListParagraph"/>
        <w:ind w:left="0"/>
        <w:jc w:val="both"/>
        <w:rPr>
          <w:rFonts w:asciiTheme="majorHAnsi" w:hAnsiTheme="majorHAnsi"/>
          <w:b/>
          <w:u w:val="single"/>
        </w:rPr>
      </w:pPr>
    </w:p>
    <w:p w:rsidR="00BA3C34" w:rsidP="00D00C26" w:rsidRDefault="00BA3C34" w14:paraId="1E7973E7" w14:textId="77777777">
      <w:pPr>
        <w:pStyle w:val="ListParagraph"/>
        <w:ind w:left="0"/>
        <w:jc w:val="both"/>
        <w:rPr>
          <w:rFonts w:asciiTheme="majorHAnsi" w:hAnsiTheme="majorHAnsi"/>
          <w:b/>
          <w:u w:val="single"/>
        </w:rPr>
      </w:pPr>
    </w:p>
    <w:p w:rsidRPr="00A6334E" w:rsidR="00417EEC" w:rsidP="6DF3608A" w:rsidRDefault="36F4D799" w14:paraId="4444038A" w14:textId="4079B4BD" w14:noSpellErr="1">
      <w:pPr>
        <w:pStyle w:val="ListParagraph"/>
        <w:ind w:left="0"/>
        <w:jc w:val="both"/>
        <w:rPr>
          <w:rFonts w:ascii="Calibri Light" w:hAnsi="Calibri Light" w:asciiTheme="majorAscii" w:hAnsiTheme="majorAscii"/>
          <w:rPrChange w:author="Robert Cowherd" w:date="2017-08-11T20:46:02.9420694" w:id="666752993">
            <w:rPr/>
          </w:rPrChange>
        </w:rPr>
        <w:pPrChange w:author="Robert Cowherd" w:date="2017-08-11T20:46:02.9420694" w:id="496525065">
          <w:pPr>
            <w:pStyle w:val="ListParagraph"/>
            <w:ind w:left="0"/>
            <w:jc w:val="both"/>
          </w:pPr>
        </w:pPrChange>
      </w:pPr>
      <w:r w:rsidRPr="6DF3608A">
        <w:rPr>
          <w:rFonts w:ascii="Calibri Light" w:hAnsi="Calibri Light" w:asciiTheme="majorAscii" w:hAnsiTheme="majorAscii"/>
          <w:b w:val="1"/>
          <w:bCs w:val="1"/>
          <w:u w:val="single"/>
          <w:rPrChange w:author="Robert Cowherd" w:date="2017-08-11T20:46:02.9420694" w:id="1042796783">
            <w:rPr>
              <w:rFonts w:asciiTheme="majorHAnsi" w:hAnsiTheme="majorHAnsi"/>
              <w:b/>
              <w:bCs/>
              <w:u w:val="single"/>
            </w:rPr>
          </w:rPrChange>
        </w:rPr>
        <w:t>Example Modules:</w:t>
      </w:r>
    </w:p>
    <w:p w:rsidRPr="00A6334E" w:rsidR="00B25DFC" w:rsidP="745BFC01" w:rsidRDefault="00B25DFC" w14:paraId="3D99DFC4" w14:textId="249F8CF0">
      <w:pPr>
        <w:jc w:val="both"/>
        <w:rPr>
          <w:rFonts w:ascii="Calibri Light" w:hAnsi="Calibri Light" w:asciiTheme="majorAscii" w:hAnsiTheme="majorAscii"/>
          <w:i w:val="1"/>
          <w:iCs w:val="1"/>
          <w:color w:val="44546A" w:themeColor="text2" w:themeTint="FF" w:themeShade="FF"/>
          <w:sz w:val="22"/>
          <w:szCs w:val="22"/>
          <w:rPrChange w:author="Robert Cowherd" w:date="2017-08-11T20:48:32.5013235" w:id="801143841">
            <w:rPr/>
          </w:rPrChange>
        </w:rPr>
        <w:pPrChange w:author="Robert Cowherd" w:date="2017-08-11T20:48:32.5013235" w:id="237540074">
          <w:pPr>
            <w:jc w:val="both"/>
          </w:pPr>
        </w:pPrChange>
      </w:pPr>
      <w:r w:rsidRPr="745BFC01">
        <w:rPr>
          <w:rFonts w:ascii="Calibri Light" w:hAnsi="Calibri Light" w:asciiTheme="majorAscii" w:hAnsiTheme="majorAscii"/>
          <w:i w:val="1"/>
          <w:iCs w:val="1"/>
          <w:color w:val="44546A" w:themeColor="text2"/>
          <w:sz w:val="22"/>
          <w:szCs w:val="22"/>
          <w:rPrChange w:author="Robert Cowherd" w:date="2017-08-11T20:48:32.5013235" w:id="1394840132">
            <w:rPr>
              <w:rFonts w:asciiTheme="majorHAnsi" w:hAnsiTheme="majorHAnsi"/>
              <w:i/>
              <w:iCs/>
              <w:color w:val="44546A" w:themeColor="text2"/>
              <w:sz w:val="22"/>
              <w:szCs w:val="22"/>
            </w:rPr>
          </w:rPrChange>
        </w:rPr>
        <w:t>These modules are a great example of a complete package</w:t>
      </w:r>
      <w:r w:rsidRPr="745BFC01" w:rsidR="00E647CD">
        <w:rPr>
          <w:rFonts w:ascii="Calibri Light" w:hAnsi="Calibri Light" w:asciiTheme="majorAscii" w:hAnsiTheme="majorAscii"/>
          <w:i w:val="1"/>
          <w:iCs w:val="1"/>
          <w:color w:val="44546A" w:themeColor="text2"/>
          <w:sz w:val="22"/>
          <w:szCs w:val="22"/>
          <w:rPrChange w:author="Robert Cowherd" w:date="2017-08-11T20:48:32.5013235" w:id="1371278717">
            <w:rPr>
              <w:rFonts w:asciiTheme="majorHAnsi" w:hAnsiTheme="majorHAnsi"/>
              <w:i/>
              <w:iCs/>
              <w:color w:val="44546A" w:themeColor="text2"/>
              <w:sz w:val="22"/>
              <w:szCs w:val="22"/>
            </w:rPr>
          </w:rPrChange>
        </w:rPr>
        <w:t xml:space="preserve">, that meet GAHTC </w:t>
      </w:r>
      <w:proofErr w:type="spellStart"/>
      <w:r w:rsidRPr="745BFC01" w:rsidR="00E647CD">
        <w:rPr>
          <w:rFonts w:ascii="Calibri Light" w:hAnsi="Calibri Light" w:asciiTheme="majorAscii" w:hAnsiTheme="majorAscii"/>
          <w:i w:val="1"/>
          <w:iCs w:val="1"/>
          <w:color w:val="44546A" w:themeColor="text2"/>
          <w:sz w:val="22"/>
          <w:szCs w:val="22"/>
          <w:rPrChange w:author="Robert Cowherd" w:date="2017-08-11T20:48:32.5013235" w:id="1028473054">
            <w:rPr>
              <w:rFonts w:asciiTheme="majorHAnsi" w:hAnsiTheme="majorHAnsi"/>
              <w:i/>
              <w:iCs/>
              <w:color w:val="44546A" w:themeColor="text2"/>
              <w:sz w:val="22"/>
              <w:szCs w:val="22"/>
            </w:rPr>
          </w:rPrChange>
        </w:rPr>
        <w:t>requiremen</w:t>
      </w:r>
      <w:r w:rsidRPr="745BFC01" w:rsidR="004965ED">
        <w:rPr>
          <w:rFonts w:ascii="Calibri Light" w:hAnsi="Calibri Light" w:asciiTheme="majorAscii" w:hAnsiTheme="majorAscii"/>
          <w:i w:val="1"/>
          <w:iCs w:val="1"/>
          <w:color w:val="44546A" w:themeColor="text2"/>
          <w:sz w:val="22"/>
          <w:szCs w:val="22"/>
          <w:rPrChange w:author="Robert Cowherd" w:date="2017-08-11T20:48:32.5013235" w:id="1555469194">
            <w:rPr>
              <w:rFonts w:asciiTheme="majorHAnsi" w:hAnsiTheme="majorHAnsi"/>
              <w:i/>
              <w:iCs/>
              <w:color w:val="44546A" w:themeColor="text2"/>
              <w:sz w:val="22"/>
              <w:szCs w:val="22"/>
            </w:rPr>
          </w:rPrChange>
        </w:rPr>
        <w:t>s</w:t>
      </w:r>
      <w:r w:rsidRPr="745BFC01" w:rsidR="00E647CD">
        <w:rPr>
          <w:rFonts w:ascii="Calibri Light" w:hAnsi="Calibri Light" w:asciiTheme="majorAscii" w:hAnsiTheme="majorAscii"/>
          <w:i w:val="1"/>
          <w:iCs w:val="1"/>
          <w:color w:val="44546A" w:themeColor="text2"/>
          <w:sz w:val="22"/>
          <w:szCs w:val="22"/>
          <w:rPrChange w:author="Robert Cowherd" w:date="2017-08-11T20:48:32.5013235" w:id="1469335505">
            <w:rPr>
              <w:rFonts w:asciiTheme="majorHAnsi" w:hAnsiTheme="majorHAnsi"/>
              <w:i/>
              <w:iCs/>
              <w:color w:val="44546A" w:themeColor="text2"/>
              <w:sz w:val="22"/>
              <w:szCs w:val="22"/>
            </w:rPr>
          </w:rPrChange>
        </w:rPr>
        <w:t>t</w:t>
      </w:r>
      <w:proofErr w:type="spellEnd"/>
      <w:r w:rsidRPr="745BFC01" w:rsidR="00E647CD">
        <w:rPr>
          <w:rFonts w:ascii="Calibri Light" w:hAnsi="Calibri Light" w:asciiTheme="majorAscii" w:hAnsiTheme="majorAscii"/>
          <w:i w:val="1"/>
          <w:iCs w:val="1"/>
          <w:color w:val="44546A" w:themeColor="text2"/>
          <w:sz w:val="22"/>
          <w:szCs w:val="22"/>
          <w:rPrChange w:author="Robert Cowherd" w:date="2017-08-11T20:48:32.5013235" w:id="957842340">
            <w:rPr>
              <w:rFonts w:asciiTheme="majorHAnsi" w:hAnsiTheme="majorHAnsi"/>
              <w:i/>
              <w:iCs/>
              <w:color w:val="44546A" w:themeColor="text2"/>
              <w:sz w:val="22"/>
              <w:szCs w:val="22"/>
            </w:rPr>
          </w:rPrChange>
        </w:rPr>
        <w:t>. You can review these modules on the GAHTC website by cli</w:t>
      </w:r>
      <w:r w:rsidRPr="745BFC01" w:rsidR="00927966">
        <w:rPr>
          <w:rFonts w:ascii="Calibri Light" w:hAnsi="Calibri Light" w:asciiTheme="majorAscii" w:hAnsiTheme="majorAscii"/>
          <w:i w:val="1"/>
          <w:iCs w:val="1"/>
          <w:color w:val="44546A" w:themeColor="text2"/>
          <w:sz w:val="22"/>
          <w:szCs w:val="22"/>
          <w:rPrChange w:author="Robert Cowherd" w:date="2017-08-11T20:48:32.5013235" w:id="2055586450">
            <w:rPr>
              <w:rFonts w:asciiTheme="majorHAnsi" w:hAnsiTheme="majorHAnsi"/>
              <w:i/>
              <w:iCs/>
              <w:color w:val="44546A" w:themeColor="text2"/>
              <w:sz w:val="22"/>
              <w:szCs w:val="22"/>
            </w:rPr>
          </w:rPrChange>
        </w:rPr>
        <w:t>cking on Explore Content</w:t>
      </w:r>
      <w:r w:rsidRPr="00A6334E" w:rsidR="00E647CD">
        <w:rPr>
          <w:rFonts w:asciiTheme="majorHAnsi" w:hAnsiTheme="majorHAnsi"/>
          <w:i/>
          <w:color w:val="44546A" w:themeColor="text2"/>
          <w:sz w:val="22"/>
          <w:szCs w:val="22"/>
        </w:rPr>
        <w:sym w:font="Wingdings" w:char="F0E0"/>
      </w:r>
      <w:r w:rsidRPr="745BFC01" w:rsidR="00E647CD">
        <w:rPr>
          <w:rFonts w:ascii="Calibri Light" w:hAnsi="Calibri Light" w:asciiTheme="majorAscii" w:hAnsiTheme="majorAscii"/>
          <w:i w:val="1"/>
          <w:iCs w:val="1"/>
          <w:color w:val="44546A" w:themeColor="text2"/>
          <w:sz w:val="22"/>
          <w:szCs w:val="22"/>
          <w:rPrChange w:author="Robert Cowherd" w:date="2017-08-11T20:48:32.5013235" w:id="655687076">
            <w:rPr>
              <w:rFonts w:asciiTheme="majorHAnsi" w:hAnsiTheme="majorHAnsi"/>
              <w:i/>
              <w:iCs/>
              <w:color w:val="44546A" w:themeColor="text2"/>
              <w:sz w:val="22"/>
              <w:szCs w:val="22"/>
            </w:rPr>
          </w:rPrChange>
        </w:rPr>
        <w:t>By Module</w:t>
      </w:r>
      <w:r w:rsidRPr="00A6334E" w:rsidR="00E647CD">
        <w:rPr>
          <w:rFonts w:asciiTheme="majorHAnsi" w:hAnsiTheme="majorHAnsi"/>
          <w:i/>
          <w:color w:val="44546A" w:themeColor="text2"/>
          <w:sz w:val="22"/>
          <w:szCs w:val="22"/>
        </w:rPr>
        <w:sym w:font="Wingdings" w:char="F0E0"/>
      </w:r>
      <w:r w:rsidRPr="745BFC01" w:rsidR="00E647CD">
        <w:rPr>
          <w:rFonts w:ascii="Calibri Light" w:hAnsi="Calibri Light" w:asciiTheme="majorAscii" w:hAnsiTheme="majorAscii"/>
          <w:i w:val="1"/>
          <w:iCs w:val="1"/>
          <w:color w:val="44546A" w:themeColor="text2"/>
          <w:sz w:val="22"/>
          <w:szCs w:val="22"/>
          <w:rPrChange w:author="Robert Cowherd" w:date="2017-08-11T20:48:32.5013235" w:id="1000497604">
            <w:rPr>
              <w:rFonts w:asciiTheme="majorHAnsi" w:hAnsiTheme="majorHAnsi"/>
              <w:i/>
              <w:iCs/>
              <w:color w:val="44546A" w:themeColor="text2"/>
              <w:sz w:val="22"/>
              <w:szCs w:val="22"/>
            </w:rPr>
          </w:rPrChange>
        </w:rPr>
        <w:t>(Scroll to find module)</w:t>
      </w:r>
      <w:r w:rsidRPr="00A6334E" w:rsidR="00E647CD">
        <w:rPr>
          <w:rFonts w:asciiTheme="majorHAnsi" w:hAnsiTheme="majorHAnsi"/>
          <w:i/>
          <w:color w:val="44546A" w:themeColor="text2"/>
          <w:sz w:val="22"/>
          <w:szCs w:val="22"/>
        </w:rPr>
        <w:sym w:font="Wingdings" w:char="F0E0"/>
      </w:r>
      <w:r w:rsidRPr="745BFC01" w:rsidR="00E647CD">
        <w:rPr>
          <w:rFonts w:ascii="Calibri Light" w:hAnsi="Calibri Light" w:asciiTheme="majorAscii" w:hAnsiTheme="majorAscii"/>
          <w:i w:val="1"/>
          <w:iCs w:val="1"/>
          <w:color w:val="44546A" w:themeColor="text2"/>
          <w:sz w:val="22"/>
          <w:szCs w:val="22"/>
          <w:rPrChange w:author="Robert Cowherd" w:date="2017-08-11T20:48:32.5013235" w:id="145623335">
            <w:rPr>
              <w:rFonts w:asciiTheme="majorHAnsi" w:hAnsiTheme="majorHAnsi"/>
              <w:i/>
              <w:iCs/>
              <w:color w:val="44546A" w:themeColor="text2"/>
              <w:sz w:val="22"/>
              <w:szCs w:val="22"/>
            </w:rPr>
          </w:rPrChange>
        </w:rPr>
        <w:t>Download Module.</w:t>
      </w:r>
    </w:p>
    <w:p w:rsidRPr="00A6334E" w:rsidR="00B25DFC" w:rsidP="00D00C26" w:rsidRDefault="00B25DFC" w14:paraId="477DBBC9" w14:textId="77777777">
      <w:pPr>
        <w:jc w:val="both"/>
        <w:rPr>
          <w:rFonts w:asciiTheme="majorHAnsi" w:hAnsiTheme="majorHAnsi"/>
          <w:sz w:val="22"/>
          <w:szCs w:val="22"/>
        </w:rPr>
      </w:pPr>
    </w:p>
    <w:p w:rsidRPr="00A6334E" w:rsidR="00417EEC" w:rsidP="745BFC01" w:rsidRDefault="36F4D799" w14:paraId="2F244AEF" w14:textId="1593EAA6">
      <w:pPr>
        <w:pStyle w:val="ListParagraph"/>
        <w:numPr>
          <w:ilvl w:val="0"/>
          <w:numId w:val="3"/>
        </w:numPr>
        <w:jc w:val="both"/>
        <w:rPr>
          <w:rFonts w:ascii="Calibri Light" w:hAnsi="Calibri Light" w:asciiTheme="majorAscii" w:hAnsiTheme="majorAscii"/>
          <w:sz w:val="22"/>
          <w:szCs w:val="22"/>
          <w:rPrChange w:author="Robert Cowherd" w:date="2017-08-11T20:48:32.5013235" w:id="519034549">
            <w:rPr/>
          </w:rPrChange>
        </w:rPr>
        <w:pPrChange w:author="Robert Cowherd" w:date="2017-08-11T20:48:32.5013235" w:id="595266666">
          <w:pPr>
            <w:pStyle w:val="ListParagraph"/>
            <w:numPr>
              <w:ilvl w:val="0"/>
              <w:numId w:val="3"/>
            </w:numPr>
            <w:jc w:val="both"/>
          </w:pPr>
        </w:pPrChange>
      </w:pPr>
      <w:r w:rsidRPr="6DF3608A">
        <w:rPr>
          <w:rFonts w:ascii="Calibri Light" w:hAnsi="Calibri Light" w:asciiTheme="majorAscii" w:hAnsiTheme="majorAscii"/>
          <w:sz w:val="22"/>
          <w:szCs w:val="22"/>
          <w:rPrChange w:author="Robert Cowherd" w:date="2017-08-11T20:46:02.9420694" w:id="1471643384">
            <w:rPr>
              <w:rFonts w:asciiTheme="majorHAnsi" w:hAnsiTheme="majorHAnsi"/>
              <w:sz w:val="22"/>
              <w:szCs w:val="22"/>
            </w:rPr>
          </w:rPrChange>
        </w:rPr>
        <w:t xml:space="preserve">Coffeehouses and Teahouses: A Global Architecture History – </w:t>
      </w:r>
      <w:proofErr w:type="spellStart"/>
      <w:r w:rsidRPr="6DF3608A">
        <w:rPr>
          <w:rFonts w:ascii="Calibri Light" w:hAnsi="Calibri Light" w:asciiTheme="majorAscii" w:hAnsiTheme="majorAscii"/>
          <w:sz w:val="22"/>
          <w:szCs w:val="22"/>
          <w:rPrChange w:author="Robert Cowherd" w:date="2017-08-11T20:46:02.9420694" w:id="1723473378">
            <w:rPr>
              <w:rFonts w:asciiTheme="majorHAnsi" w:hAnsiTheme="majorHAnsi"/>
              <w:sz w:val="22"/>
              <w:szCs w:val="22"/>
            </w:rPr>
          </w:rPrChange>
        </w:rPr>
        <w:t>Farshid</w:t>
      </w:r>
      <w:proofErr w:type="spellEnd"/>
      <w:r w:rsidRPr="6DF3608A">
        <w:rPr>
          <w:rFonts w:ascii="Calibri Light" w:hAnsi="Calibri Light" w:asciiTheme="majorAscii" w:hAnsiTheme="majorAscii"/>
          <w:sz w:val="22"/>
          <w:szCs w:val="22"/>
          <w:rPrChange w:author="Robert Cowherd" w:date="2017-08-11T20:46:02.9420694" w:id="1250504481">
            <w:rPr>
              <w:rFonts w:asciiTheme="majorHAnsi" w:hAnsiTheme="majorHAnsi"/>
              <w:sz w:val="22"/>
              <w:szCs w:val="22"/>
            </w:rPr>
          </w:rPrChange>
        </w:rPr>
        <w:t xml:space="preserve"> </w:t>
      </w:r>
      <w:proofErr w:type="spellStart"/>
      <w:r w:rsidRPr="6DF3608A">
        <w:rPr>
          <w:rFonts w:ascii="Calibri Light" w:hAnsi="Calibri Light" w:asciiTheme="majorAscii" w:hAnsiTheme="majorAscii"/>
          <w:sz w:val="22"/>
          <w:szCs w:val="22"/>
          <w:rPrChange w:author="Robert Cowherd" w:date="2017-08-11T20:46:02.9420694" w:id="101948309">
            <w:rPr>
              <w:rFonts w:asciiTheme="majorHAnsi" w:hAnsiTheme="majorHAnsi"/>
              <w:sz w:val="22"/>
              <w:szCs w:val="22"/>
            </w:rPr>
          </w:rPrChange>
        </w:rPr>
        <w:t>Emami</w:t>
      </w:r>
      <w:proofErr w:type="spellEnd"/>
    </w:p>
    <w:p w:rsidRPr="00A6334E" w:rsidR="00470A54" w:rsidP="00D00C26" w:rsidRDefault="00470A54" w14:paraId="7BE6F240" w14:textId="77777777">
      <w:pPr>
        <w:jc w:val="both"/>
        <w:rPr>
          <w:rFonts w:asciiTheme="majorHAnsi" w:hAnsiTheme="majorHAnsi"/>
          <w:sz w:val="22"/>
          <w:szCs w:val="22"/>
        </w:rPr>
      </w:pPr>
    </w:p>
    <w:p w:rsidR="00417EEC" w:rsidP="745BFC01" w:rsidRDefault="36F4D799" w14:paraId="0AC665AC" w14:textId="55500F9F">
      <w:pPr>
        <w:pStyle w:val="ListParagraph"/>
        <w:numPr>
          <w:ilvl w:val="0"/>
          <w:numId w:val="2"/>
        </w:numPr>
        <w:jc w:val="both"/>
        <w:rPr>
          <w:rFonts w:ascii="Calibri Light" w:hAnsi="Calibri Light" w:asciiTheme="majorAscii" w:hAnsiTheme="majorAscii"/>
          <w:sz w:val="22"/>
          <w:szCs w:val="22"/>
          <w:rPrChange w:author="Robert Cowherd" w:date="2017-08-11T20:48:32.5013235" w:id="1086677306">
            <w:rPr/>
          </w:rPrChange>
        </w:rPr>
        <w:pPrChange w:author="Robert Cowherd" w:date="2017-08-11T20:48:32.5013235" w:id="1637875636">
          <w:pPr>
            <w:pStyle w:val="ListParagraph"/>
            <w:numPr>
              <w:ilvl w:val="0"/>
              <w:numId w:val="2"/>
            </w:numPr>
            <w:jc w:val="both"/>
          </w:pPr>
        </w:pPrChange>
      </w:pPr>
      <w:r w:rsidRPr="6DF3608A">
        <w:rPr>
          <w:rFonts w:ascii="Calibri Light" w:hAnsi="Calibri Light" w:asciiTheme="majorAscii" w:hAnsiTheme="majorAscii"/>
          <w:sz w:val="22"/>
          <w:szCs w:val="22"/>
          <w:rPrChange w:author="Robert Cowherd" w:date="2017-08-11T20:46:02.9420694" w:id="1714304339">
            <w:rPr>
              <w:rFonts w:asciiTheme="majorHAnsi" w:hAnsiTheme="majorHAnsi"/>
              <w:sz w:val="22"/>
              <w:szCs w:val="22"/>
            </w:rPr>
          </w:rPrChange>
        </w:rPr>
        <w:t xml:space="preserve">Peripheries of Contact: Beyond Geographies and Historical Flatland – Manu </w:t>
      </w:r>
      <w:proofErr w:type="spellStart"/>
      <w:r w:rsidRPr="6DF3608A">
        <w:rPr>
          <w:rFonts w:ascii="Calibri Light" w:hAnsi="Calibri Light" w:asciiTheme="majorAscii" w:hAnsiTheme="majorAscii"/>
          <w:sz w:val="22"/>
          <w:szCs w:val="22"/>
          <w:rPrChange w:author="Robert Cowherd" w:date="2017-08-11T20:46:02.9420694" w:id="1646622194">
            <w:rPr>
              <w:rFonts w:asciiTheme="majorHAnsi" w:hAnsiTheme="majorHAnsi"/>
              <w:sz w:val="22"/>
              <w:szCs w:val="22"/>
            </w:rPr>
          </w:rPrChange>
        </w:rPr>
        <w:t>Sobti</w:t>
      </w:r>
      <w:proofErr w:type="spellEnd"/>
      <w:r w:rsidRPr="6DF3608A">
        <w:rPr>
          <w:rFonts w:ascii="Calibri Light" w:hAnsi="Calibri Light" w:asciiTheme="majorAscii" w:hAnsiTheme="majorAscii"/>
          <w:sz w:val="22"/>
          <w:szCs w:val="22"/>
          <w:rPrChange w:author="Robert Cowherd" w:date="2017-08-11T20:46:02.9420694" w:id="1518112471">
            <w:rPr>
              <w:rFonts w:asciiTheme="majorHAnsi" w:hAnsiTheme="majorHAnsi"/>
              <w:sz w:val="22"/>
              <w:szCs w:val="22"/>
            </w:rPr>
          </w:rPrChange>
        </w:rPr>
        <w:t xml:space="preserve"> et. al.</w:t>
      </w:r>
    </w:p>
    <w:p w:rsidR="0030123F" w:rsidP="0030123F" w:rsidRDefault="0030123F" w14:paraId="44BF868F" w14:textId="77777777">
      <w:pPr>
        <w:pStyle w:val="ListParagraph"/>
        <w:jc w:val="both"/>
        <w:rPr>
          <w:rFonts w:asciiTheme="majorHAnsi" w:hAnsiTheme="majorHAnsi"/>
          <w:sz w:val="22"/>
          <w:szCs w:val="22"/>
        </w:rPr>
      </w:pPr>
    </w:p>
    <w:p w:rsidRPr="00A6334E" w:rsidR="00264EFD" w:rsidP="745BFC01" w:rsidRDefault="36F4D799" w14:paraId="65A6D295" w14:textId="520FD732">
      <w:pPr>
        <w:pStyle w:val="ListParagraph"/>
        <w:numPr>
          <w:ilvl w:val="0"/>
          <w:numId w:val="2"/>
        </w:numPr>
        <w:jc w:val="both"/>
        <w:rPr>
          <w:rFonts w:ascii="Calibri Light" w:hAnsi="Calibri Light" w:asciiTheme="majorAscii" w:hAnsiTheme="majorAscii"/>
          <w:sz w:val="22"/>
          <w:szCs w:val="22"/>
          <w:rPrChange w:author="Robert Cowherd" w:date="2017-08-11T20:48:32.5013235" w:id="1076691631">
            <w:rPr/>
          </w:rPrChange>
        </w:rPr>
        <w:pPrChange w:author="Robert Cowherd" w:date="2017-08-11T20:48:32.5013235" w:id="1474835589">
          <w:pPr>
            <w:pStyle w:val="ListParagraph"/>
            <w:numPr>
              <w:ilvl w:val="0"/>
              <w:numId w:val="2"/>
            </w:numPr>
            <w:jc w:val="both"/>
          </w:pPr>
        </w:pPrChange>
      </w:pPr>
      <w:r w:rsidRPr="6DF3608A">
        <w:rPr>
          <w:rFonts w:ascii="Calibri Light" w:hAnsi="Calibri Light" w:asciiTheme="majorAscii" w:hAnsiTheme="majorAscii"/>
          <w:sz w:val="22"/>
          <w:szCs w:val="22"/>
          <w:rPrChange w:author="Robert Cowherd" w:date="2017-08-11T20:46:02.9420694" w:id="1688696461">
            <w:rPr>
              <w:rFonts w:asciiTheme="majorHAnsi" w:hAnsiTheme="majorHAnsi"/>
              <w:sz w:val="22"/>
              <w:szCs w:val="22"/>
            </w:rPr>
          </w:rPrChange>
        </w:rPr>
        <w:t xml:space="preserve">Sites and Systems of Global Colonialism – Robert Cowherd and Patrick </w:t>
      </w:r>
      <w:proofErr w:type="spellStart"/>
      <w:r w:rsidRPr="6DF3608A">
        <w:rPr>
          <w:rFonts w:ascii="Calibri Light" w:hAnsi="Calibri Light" w:asciiTheme="majorAscii" w:hAnsiTheme="majorAscii"/>
          <w:sz w:val="22"/>
          <w:szCs w:val="22"/>
          <w:rPrChange w:author="Robert Cowherd" w:date="2017-08-11T20:46:02.9420694" w:id="985380953">
            <w:rPr>
              <w:rFonts w:asciiTheme="majorHAnsi" w:hAnsiTheme="majorHAnsi"/>
              <w:sz w:val="22"/>
              <w:szCs w:val="22"/>
            </w:rPr>
          </w:rPrChange>
        </w:rPr>
        <w:t>Haughey</w:t>
      </w:r>
      <w:proofErr w:type="spellEnd"/>
    </w:p>
    <w:p w:rsidRPr="00A6334E" w:rsidR="00E95380" w:rsidP="00D00C26" w:rsidRDefault="00E95380" w14:paraId="14C85C0D" w14:textId="77777777">
      <w:pPr>
        <w:jc w:val="both"/>
        <w:rPr>
          <w:rFonts w:asciiTheme="majorHAnsi" w:hAnsiTheme="majorHAnsi"/>
          <w:sz w:val="22"/>
          <w:szCs w:val="22"/>
        </w:rPr>
      </w:pPr>
    </w:p>
    <w:p w:rsidRPr="00A6334E" w:rsidR="00E213C5" w:rsidP="00D00C26" w:rsidRDefault="00E213C5" w14:paraId="6B806DCC" w14:textId="77777777">
      <w:pPr>
        <w:jc w:val="both"/>
        <w:rPr>
          <w:rFonts w:asciiTheme="majorHAnsi" w:hAnsiTheme="majorHAnsi"/>
          <w:sz w:val="22"/>
          <w:szCs w:val="22"/>
          <w:u w:val="single"/>
        </w:rPr>
      </w:pPr>
    </w:p>
    <w:p w:rsidRPr="00A6334E" w:rsidR="00E647CD" w:rsidP="6DF3608A" w:rsidRDefault="36F4D799" w14:paraId="3BD22427" w14:textId="025BB644" w14:noSpellErr="1">
      <w:pPr>
        <w:jc w:val="both"/>
        <w:rPr>
          <w:rFonts w:ascii="Calibri Light" w:hAnsi="Calibri Light" w:asciiTheme="majorAscii" w:hAnsiTheme="majorAscii"/>
          <w:b w:val="1"/>
          <w:bCs w:val="1"/>
          <w:u w:val="single"/>
          <w:rPrChange w:author="Robert Cowherd" w:date="2017-08-11T20:46:02.9420694" w:id="1487875353">
            <w:rPr/>
          </w:rPrChange>
        </w:rPr>
        <w:pPrChange w:author="Robert Cowherd" w:date="2017-08-11T20:46:02.9420694" w:id="1689860610">
          <w:pPr>
            <w:jc w:val="both"/>
          </w:pPr>
        </w:pPrChange>
      </w:pPr>
      <w:r w:rsidRPr="6DF3608A">
        <w:rPr>
          <w:rFonts w:ascii="Calibri Light" w:hAnsi="Calibri Light" w:asciiTheme="majorAscii" w:hAnsiTheme="majorAscii"/>
          <w:b w:val="1"/>
          <w:bCs w:val="1"/>
          <w:u w:val="single"/>
          <w:rPrChange w:author="Robert Cowherd" w:date="2017-08-11T20:46:02.9420694" w:id="1740312384">
            <w:rPr>
              <w:rFonts w:asciiTheme="majorHAnsi" w:hAnsiTheme="majorHAnsi"/>
              <w:b/>
              <w:bCs/>
              <w:u w:val="single"/>
            </w:rPr>
          </w:rPrChange>
        </w:rPr>
        <w:t>File Naming Structure:</w:t>
      </w:r>
    </w:p>
    <w:p w:rsidRPr="00A6334E" w:rsidR="00E647CD" w:rsidP="6DF3608A" w:rsidRDefault="36F4D799" w14:paraId="317F7942" w14:textId="437E1E46" w14:noSpellErr="1">
      <w:pPr>
        <w:jc w:val="both"/>
        <w:rPr>
          <w:rFonts w:ascii="Calibri Light" w:hAnsi="Calibri Light" w:asciiTheme="majorAscii" w:hAnsiTheme="majorAscii"/>
          <w:i w:val="1"/>
          <w:iCs w:val="1"/>
          <w:sz w:val="22"/>
          <w:szCs w:val="22"/>
          <w:rPrChange w:author="Robert Cowherd" w:date="2017-08-11T20:46:02.9420694" w:id="1277089476">
            <w:rPr/>
          </w:rPrChange>
        </w:rPr>
        <w:pPrChange w:author="Robert Cowherd" w:date="2017-08-11T20:46:02.9420694" w:id="1342260244">
          <w:pPr>
            <w:jc w:val="both"/>
          </w:pPr>
        </w:pPrChange>
      </w:pPr>
      <w:r w:rsidRPr="6DF3608A">
        <w:rPr>
          <w:rFonts w:ascii="Calibri Light" w:hAnsi="Calibri Light" w:asciiTheme="majorAscii" w:hAnsiTheme="majorAscii"/>
          <w:i w:val="1"/>
          <w:iCs w:val="1"/>
          <w:sz w:val="22"/>
          <w:szCs w:val="22"/>
          <w:rPrChange w:author="Robert Cowherd" w:date="2017-08-11T20:46:02.9420694" w:id="98873440">
            <w:rPr>
              <w:rFonts w:asciiTheme="majorHAnsi" w:hAnsiTheme="majorHAnsi"/>
              <w:i/>
              <w:iCs/>
              <w:sz w:val="22"/>
              <w:szCs w:val="22"/>
            </w:rPr>
          </w:rPrChange>
        </w:rPr>
        <w:t>The following is a generic example, but, if you download the example modules, you will see how the file naming structure is applied.</w:t>
      </w:r>
    </w:p>
    <w:p w:rsidRPr="00A6334E" w:rsidR="00D00C26" w:rsidP="00D00C26" w:rsidRDefault="00D00C26" w14:paraId="50D97580" w14:textId="77777777">
      <w:pPr>
        <w:jc w:val="both"/>
        <w:rPr>
          <w:rFonts w:asciiTheme="majorHAnsi" w:hAnsiTheme="majorHAnsi"/>
          <w:b/>
          <w:sz w:val="22"/>
          <w:szCs w:val="22"/>
          <w:u w:val="single"/>
        </w:rPr>
      </w:pPr>
    </w:p>
    <w:p w:rsidRPr="00A6334E" w:rsidR="00473A3F" w:rsidP="6DF3608A" w:rsidRDefault="36F4D799" w14:paraId="7077E7C0" w14:textId="5082C488" w14:noSpellErr="1">
      <w:pPr>
        <w:jc w:val="both"/>
        <w:rPr>
          <w:rFonts w:ascii="Calibri Light" w:hAnsi="Calibri Light" w:asciiTheme="majorAscii" w:hAnsiTheme="majorAscii"/>
          <w:sz w:val="22"/>
          <w:szCs w:val="22"/>
          <w:rPrChange w:author="Robert Cowherd" w:date="2017-08-11T20:46:02.9420694" w:id="706101901">
            <w:rPr/>
          </w:rPrChange>
        </w:rPr>
        <w:pPrChange w:author="Robert Cowherd" w:date="2017-08-11T20:46:02.9420694" w:id="521245519">
          <w:pPr>
            <w:jc w:val="both"/>
          </w:pPr>
        </w:pPrChange>
      </w:pPr>
      <w:r w:rsidRPr="6DF3608A">
        <w:rPr>
          <w:rFonts w:ascii="Calibri Light" w:hAnsi="Calibri Light" w:asciiTheme="majorAscii" w:hAnsiTheme="majorAscii"/>
          <w:sz w:val="22"/>
          <w:szCs w:val="22"/>
          <w:rPrChange w:author="Robert Cowherd" w:date="2017-08-11T20:46:02.9420694" w:id="1612397767">
            <w:rPr>
              <w:rFonts w:asciiTheme="majorHAnsi" w:hAnsiTheme="majorHAnsi"/>
              <w:sz w:val="22"/>
              <w:szCs w:val="22"/>
            </w:rPr>
          </w:rPrChange>
        </w:rPr>
        <w:t xml:space="preserve">Module Documents: </w:t>
      </w:r>
    </w:p>
    <w:p w:rsidRPr="00A6334E" w:rsidR="00E647CD" w:rsidP="6DF3608A" w:rsidRDefault="36F4D799" w14:paraId="28D7BBC3" w14:textId="33E2E097" w14:noSpellErr="1">
      <w:pPr>
        <w:ind w:firstLine="720"/>
        <w:jc w:val="both"/>
        <w:rPr>
          <w:rFonts w:ascii="Calibri Light" w:hAnsi="Calibri Light" w:asciiTheme="majorAscii" w:hAnsiTheme="majorAscii"/>
          <w:sz w:val="22"/>
          <w:szCs w:val="22"/>
          <w:rPrChange w:author="Robert Cowherd" w:date="2017-08-11T20:46:02.9420694" w:id="170935302">
            <w:rPr/>
          </w:rPrChange>
        </w:rPr>
        <w:pPrChange w:author="Robert Cowherd" w:date="2017-08-11T20:46:02.9420694" w:id="828152339">
          <w:pPr>
            <w:ind w:firstLine="720"/>
            <w:jc w:val="both"/>
          </w:pPr>
        </w:pPrChange>
      </w:pPr>
      <w:r w:rsidRPr="6DF3608A">
        <w:rPr>
          <w:rFonts w:ascii="Calibri Light" w:hAnsi="Calibri Light" w:asciiTheme="majorAscii" w:hAnsiTheme="majorAscii"/>
          <w:sz w:val="22"/>
          <w:szCs w:val="22"/>
          <w:rPrChange w:author="Robert Cowherd" w:date="2017-08-11T20:46:02.9420694" w:id="1785390439">
            <w:rPr>
              <w:rFonts w:asciiTheme="majorHAnsi" w:hAnsiTheme="majorHAnsi"/>
              <w:sz w:val="22"/>
              <w:szCs w:val="22"/>
            </w:rPr>
          </w:rPrChange>
        </w:rPr>
        <w:t>00_Syllabus_Module-Title.docx</w:t>
      </w:r>
    </w:p>
    <w:p w:rsidRPr="00A6334E" w:rsidR="00E647CD" w:rsidP="6DF3608A" w:rsidRDefault="00473A3F" w14:paraId="0F47F308" w14:textId="033085C3" w14:noSpellErr="1">
      <w:pPr>
        <w:jc w:val="both"/>
        <w:rPr>
          <w:rFonts w:ascii="Calibri Light" w:hAnsi="Calibri Light" w:asciiTheme="majorAscii" w:hAnsiTheme="majorAscii"/>
          <w:sz w:val="22"/>
          <w:szCs w:val="22"/>
          <w:rPrChange w:author="Robert Cowherd" w:date="2017-08-11T20:46:02.9420694" w:id="1104120837">
            <w:rPr/>
          </w:rPrChange>
        </w:rPr>
        <w:pPrChange w:author="Robert Cowherd" w:date="2017-08-11T20:46:02.9420694" w:id="819774815">
          <w:pPr>
            <w:jc w:val="both"/>
          </w:pPr>
        </w:pPrChange>
      </w:pPr>
      <w:r>
        <w:rPr>
          <w:rFonts w:asciiTheme="majorHAnsi" w:hAnsiTheme="majorHAnsi"/>
          <w:sz w:val="22"/>
          <w:szCs w:val="22"/>
        </w:rPr>
        <w:tab/>
      </w:r>
      <w:r w:rsidRPr="6DF3608A" w:rsidR="00E647CD">
        <w:rPr>
          <w:rFonts w:ascii="Calibri Light" w:hAnsi="Calibri Light" w:asciiTheme="majorAscii" w:hAnsiTheme="majorAscii"/>
          <w:sz w:val="22"/>
          <w:szCs w:val="22"/>
          <w:rPrChange w:author="Robert Cowherd" w:date="2017-08-11T20:46:02.9420694" w:id="142176769">
            <w:rPr>
              <w:rFonts w:asciiTheme="majorHAnsi" w:hAnsiTheme="majorHAnsi"/>
              <w:sz w:val="22"/>
              <w:szCs w:val="22"/>
            </w:rPr>
          </w:rPrChange>
        </w:rPr>
        <w:t>00_Handout_Module-Title.docx</w:t>
      </w:r>
    </w:p>
    <w:p w:rsidRPr="00A6334E" w:rsidR="00E647CD" w:rsidP="6DF3608A" w:rsidRDefault="00473A3F" w14:paraId="691CE6B0" w14:textId="4231CC41" w14:noSpellErr="1">
      <w:pPr>
        <w:jc w:val="both"/>
        <w:rPr>
          <w:rFonts w:ascii="Calibri Light" w:hAnsi="Calibri Light" w:asciiTheme="majorAscii" w:hAnsiTheme="majorAscii"/>
          <w:sz w:val="22"/>
          <w:szCs w:val="22"/>
          <w:rPrChange w:author="Robert Cowherd" w:date="2017-08-11T20:46:02.9420694" w:id="1552347480">
            <w:rPr/>
          </w:rPrChange>
        </w:rPr>
        <w:pPrChange w:author="Robert Cowherd" w:date="2017-08-11T20:46:02.9420694" w:id="980300306">
          <w:pPr>
            <w:jc w:val="both"/>
          </w:pPr>
        </w:pPrChange>
      </w:pPr>
      <w:r>
        <w:rPr>
          <w:rFonts w:asciiTheme="majorHAnsi" w:hAnsiTheme="majorHAnsi"/>
          <w:sz w:val="22"/>
          <w:szCs w:val="22"/>
        </w:rPr>
        <w:tab/>
      </w:r>
      <w:r w:rsidRPr="6DF3608A" w:rsidR="00E647CD">
        <w:rPr>
          <w:rFonts w:ascii="Calibri Light" w:hAnsi="Calibri Light" w:asciiTheme="majorAscii" w:hAnsiTheme="majorAscii"/>
          <w:sz w:val="22"/>
          <w:szCs w:val="22"/>
          <w:rPrChange w:author="Robert Cowherd" w:date="2017-08-11T20:46:02.9420694" w:id="848185067">
            <w:rPr>
              <w:rFonts w:asciiTheme="majorHAnsi" w:hAnsiTheme="majorHAnsi"/>
              <w:sz w:val="22"/>
              <w:szCs w:val="22"/>
            </w:rPr>
          </w:rPrChange>
        </w:rPr>
        <w:t>00_Quiz_Module-Title.docx</w:t>
      </w:r>
    </w:p>
    <w:p w:rsidRPr="00A6334E" w:rsidR="00E647CD" w:rsidP="6DF3608A" w:rsidRDefault="00473A3F" w14:paraId="44199B0C" w14:textId="3C194A55" w14:noSpellErr="1">
      <w:pPr>
        <w:jc w:val="both"/>
        <w:rPr>
          <w:rFonts w:ascii="Calibri Light" w:hAnsi="Calibri Light" w:asciiTheme="majorAscii" w:hAnsiTheme="majorAscii"/>
          <w:sz w:val="22"/>
          <w:szCs w:val="22"/>
          <w:rPrChange w:author="Robert Cowherd" w:date="2017-08-11T20:46:02.9420694" w:id="114412579">
            <w:rPr/>
          </w:rPrChange>
        </w:rPr>
        <w:pPrChange w:author="Robert Cowherd" w:date="2017-08-11T20:46:02.9420694" w:id="1557322114">
          <w:pPr>
            <w:jc w:val="both"/>
          </w:pPr>
        </w:pPrChange>
      </w:pPr>
      <w:r>
        <w:rPr>
          <w:rFonts w:asciiTheme="majorHAnsi" w:hAnsiTheme="majorHAnsi"/>
          <w:sz w:val="22"/>
          <w:szCs w:val="22"/>
        </w:rPr>
        <w:tab/>
      </w:r>
      <w:r w:rsidRPr="6DF3608A" w:rsidR="00E647CD">
        <w:rPr>
          <w:rFonts w:ascii="Calibri Light" w:hAnsi="Calibri Light" w:asciiTheme="majorAscii" w:hAnsiTheme="majorAscii"/>
          <w:sz w:val="22"/>
          <w:szCs w:val="22"/>
          <w:rPrChange w:author="Robert Cowherd" w:date="2017-08-11T20:46:02.9420694" w:id="1675556262">
            <w:rPr>
              <w:rFonts w:asciiTheme="majorHAnsi" w:hAnsiTheme="majorHAnsi"/>
              <w:sz w:val="22"/>
              <w:szCs w:val="22"/>
            </w:rPr>
          </w:rPrChange>
        </w:rPr>
        <w:t>00_</w:t>
      </w:r>
      <w:r w:rsidRPr="6DF3608A" w:rsidR="00D00C26">
        <w:rPr>
          <w:rFonts w:ascii="Calibri Light" w:hAnsi="Calibri Light" w:asciiTheme="majorAscii" w:hAnsiTheme="majorAscii"/>
          <w:sz w:val="22"/>
          <w:szCs w:val="22"/>
          <w:rPrChange w:author="Robert Cowherd" w:date="2017-08-11T20:46:02.9420694" w:id="1095479165">
            <w:rPr>
              <w:rFonts w:asciiTheme="majorHAnsi" w:hAnsiTheme="majorHAnsi"/>
              <w:sz w:val="22"/>
              <w:szCs w:val="22"/>
            </w:rPr>
          </w:rPrChange>
        </w:rPr>
        <w:t xml:space="preserve"> Bibliography_Module-Title.docx</w:t>
      </w:r>
    </w:p>
    <w:p w:rsidRPr="00A6334E" w:rsidR="00D00C26" w:rsidP="00D00C26" w:rsidRDefault="00D00C26" w14:paraId="54EF8B27" w14:textId="77777777">
      <w:pPr>
        <w:jc w:val="both"/>
        <w:rPr>
          <w:rFonts w:asciiTheme="majorHAnsi" w:hAnsiTheme="majorHAnsi"/>
          <w:sz w:val="22"/>
          <w:szCs w:val="22"/>
        </w:rPr>
      </w:pPr>
    </w:p>
    <w:p w:rsidRPr="00A6334E" w:rsidR="00D00C26" w:rsidP="6DF3608A" w:rsidRDefault="36F4D799" w14:paraId="799481C1" w14:textId="60EA1D5D" w14:noSpellErr="1">
      <w:pPr>
        <w:jc w:val="both"/>
        <w:rPr>
          <w:rFonts w:ascii="Calibri Light" w:hAnsi="Calibri Light" w:asciiTheme="majorAscii" w:hAnsiTheme="majorAscii"/>
          <w:sz w:val="22"/>
          <w:szCs w:val="22"/>
          <w:rPrChange w:author="Robert Cowherd" w:date="2017-08-11T20:46:02.9420694" w:id="1437996929">
            <w:rPr/>
          </w:rPrChange>
        </w:rPr>
        <w:pPrChange w:author="Robert Cowherd" w:date="2017-08-11T20:46:02.9420694" w:id="1407244685">
          <w:pPr>
            <w:jc w:val="both"/>
          </w:pPr>
        </w:pPrChange>
      </w:pPr>
      <w:r w:rsidRPr="6DF3608A">
        <w:rPr>
          <w:rFonts w:ascii="Calibri Light" w:hAnsi="Calibri Light" w:asciiTheme="majorAscii" w:hAnsiTheme="majorAscii"/>
          <w:sz w:val="22"/>
          <w:szCs w:val="22"/>
          <w:rPrChange w:author="Robert Cowherd" w:date="2017-08-11T20:46:02.9420694" w:id="765015763">
            <w:rPr>
              <w:rFonts w:asciiTheme="majorHAnsi" w:hAnsiTheme="majorHAnsi"/>
              <w:sz w:val="22"/>
              <w:szCs w:val="22"/>
            </w:rPr>
          </w:rPrChange>
        </w:rPr>
        <w:t>Lecture Slides (PowerPoint):</w:t>
      </w:r>
    </w:p>
    <w:p w:rsidRPr="00A6334E" w:rsidR="00D00C26" w:rsidP="6DF3608A" w:rsidRDefault="36F4D799" w14:paraId="5142B23D" w14:textId="5C74A171" w14:noSpellErr="1">
      <w:pPr>
        <w:ind w:firstLine="720"/>
        <w:jc w:val="both"/>
        <w:rPr>
          <w:rFonts w:ascii="Calibri Light" w:hAnsi="Calibri Light" w:asciiTheme="majorAscii" w:hAnsiTheme="majorAscii"/>
          <w:sz w:val="22"/>
          <w:szCs w:val="22"/>
          <w:rPrChange w:author="Robert Cowherd" w:date="2017-08-11T20:46:02.9420694" w:id="1167614446">
            <w:rPr/>
          </w:rPrChange>
        </w:rPr>
        <w:pPrChange w:author="Robert Cowherd" w:date="2017-08-11T20:46:02.9420694" w:id="1125896241">
          <w:pPr>
            <w:ind w:firstLine="720"/>
            <w:jc w:val="both"/>
          </w:pPr>
        </w:pPrChange>
      </w:pPr>
      <w:r w:rsidRPr="6DF3608A">
        <w:rPr>
          <w:rFonts w:ascii="Calibri Light" w:hAnsi="Calibri Light" w:asciiTheme="majorAscii" w:hAnsiTheme="majorAscii"/>
          <w:sz w:val="22"/>
          <w:szCs w:val="22"/>
          <w:rPrChange w:author="Robert Cowherd" w:date="2017-08-11T20:46:02.9420694" w:id="1475976091">
            <w:rPr>
              <w:rFonts w:asciiTheme="majorHAnsi" w:hAnsiTheme="majorHAnsi"/>
              <w:sz w:val="22"/>
              <w:szCs w:val="22"/>
            </w:rPr>
          </w:rPrChange>
        </w:rPr>
        <w:t>01_Slides_Module-Title.pptx</w:t>
      </w:r>
    </w:p>
    <w:p w:rsidRPr="00A6334E" w:rsidR="00D00C26" w:rsidP="6DF3608A" w:rsidRDefault="00D00C26" w14:paraId="1D3EE504" w14:textId="46A00B1F" w14:noSpellErr="1">
      <w:pPr>
        <w:jc w:val="both"/>
        <w:rPr>
          <w:rFonts w:ascii="Calibri Light" w:hAnsi="Calibri Light" w:asciiTheme="majorAscii" w:hAnsiTheme="majorAscii"/>
          <w:sz w:val="22"/>
          <w:szCs w:val="22"/>
          <w:rPrChange w:author="Robert Cowherd" w:date="2017-08-11T20:46:02.9420694" w:id="1487260240">
            <w:rPr/>
          </w:rPrChange>
        </w:rPr>
        <w:pPrChange w:author="Robert Cowherd" w:date="2017-08-11T20:46:02.9420694" w:id="570088241">
          <w:pPr>
            <w:jc w:val="both"/>
          </w:pPr>
        </w:pPrChange>
      </w:pPr>
      <w:r w:rsidRPr="00A6334E">
        <w:rPr>
          <w:rFonts w:asciiTheme="majorHAnsi" w:hAnsiTheme="majorHAnsi"/>
          <w:sz w:val="22"/>
          <w:szCs w:val="22"/>
        </w:rPr>
        <w:tab/>
      </w:r>
      <w:r w:rsidRPr="6DF3608A" w:rsidR="00473A3F">
        <w:rPr>
          <w:rFonts w:ascii="Calibri Light" w:hAnsi="Calibri Light" w:asciiTheme="majorAscii" w:hAnsiTheme="majorAscii"/>
          <w:sz w:val="22"/>
          <w:szCs w:val="22"/>
          <w:rPrChange w:author="Robert Cowherd" w:date="2017-08-11T20:46:02.9420694" w:id="301490243">
            <w:rPr>
              <w:rFonts w:asciiTheme="majorHAnsi" w:hAnsiTheme="majorHAnsi"/>
              <w:sz w:val="22"/>
              <w:szCs w:val="22"/>
            </w:rPr>
          </w:rPrChange>
        </w:rPr>
        <w:t>02_Slides_</w:t>
      </w:r>
      <w:r w:rsidRPr="6DF3608A">
        <w:rPr>
          <w:rFonts w:ascii="Calibri Light" w:hAnsi="Calibri Light" w:asciiTheme="majorAscii" w:hAnsiTheme="majorAscii"/>
          <w:sz w:val="22"/>
          <w:szCs w:val="22"/>
          <w:rPrChange w:author="Robert Cowherd" w:date="2017-08-11T20:46:02.9420694" w:id="1880886728">
            <w:rPr>
              <w:rFonts w:asciiTheme="majorHAnsi" w:hAnsiTheme="majorHAnsi"/>
              <w:sz w:val="22"/>
              <w:szCs w:val="22"/>
            </w:rPr>
          </w:rPrChange>
        </w:rPr>
        <w:t>Module-Title.pptx</w:t>
      </w:r>
    </w:p>
    <w:p w:rsidRPr="004965ED" w:rsidR="00473A3F" w:rsidP="6DF3608A" w:rsidRDefault="00D00C26" w14:paraId="015125E5" w14:textId="17EE8A6A" w14:noSpellErr="1">
      <w:pPr>
        <w:jc w:val="both"/>
        <w:rPr>
          <w:rFonts w:ascii="Calibri Light" w:hAnsi="Calibri Light" w:asciiTheme="majorAscii" w:hAnsiTheme="majorAscii"/>
          <w:sz w:val="22"/>
          <w:szCs w:val="22"/>
          <w:rPrChange w:author="Robert Cowherd" w:date="2017-08-11T20:46:02.9420694" w:id="315274066">
            <w:rPr/>
          </w:rPrChange>
        </w:rPr>
        <w:pPrChange w:author="Robert Cowherd" w:date="2017-08-11T20:46:02.9420694" w:id="1315295370">
          <w:pPr>
            <w:jc w:val="both"/>
          </w:pPr>
        </w:pPrChange>
      </w:pPr>
      <w:r w:rsidRPr="00A6334E">
        <w:rPr>
          <w:rFonts w:asciiTheme="majorHAnsi" w:hAnsiTheme="majorHAnsi"/>
          <w:b/>
          <w:sz w:val="22"/>
          <w:szCs w:val="22"/>
        </w:rPr>
        <w:tab/>
      </w:r>
      <w:r w:rsidRPr="6DF3608A" w:rsidR="00473A3F">
        <w:rPr>
          <w:rFonts w:ascii="Calibri Light" w:hAnsi="Calibri Light" w:asciiTheme="majorAscii" w:hAnsiTheme="majorAscii"/>
          <w:sz w:val="22"/>
          <w:szCs w:val="22"/>
          <w:rPrChange w:author="Robert Cowherd" w:date="2017-08-11T20:46:02.9420694" w:id="1025836266">
            <w:rPr>
              <w:rFonts w:asciiTheme="majorHAnsi" w:hAnsiTheme="majorHAnsi"/>
              <w:sz w:val="22"/>
              <w:szCs w:val="22"/>
            </w:rPr>
          </w:rPrChange>
        </w:rPr>
        <w:t>03_Slides_</w:t>
      </w:r>
      <w:r w:rsidRPr="6DF3608A">
        <w:rPr>
          <w:rFonts w:ascii="Calibri Light" w:hAnsi="Calibri Light" w:asciiTheme="majorAscii" w:hAnsiTheme="majorAscii"/>
          <w:sz w:val="22"/>
          <w:szCs w:val="22"/>
          <w:rPrChange w:author="Robert Cowherd" w:date="2017-08-11T20:46:02.9420694" w:id="1630490398">
            <w:rPr>
              <w:rFonts w:asciiTheme="majorHAnsi" w:hAnsiTheme="majorHAnsi"/>
              <w:sz w:val="22"/>
              <w:szCs w:val="22"/>
            </w:rPr>
          </w:rPrChange>
        </w:rPr>
        <w:t>Module-Title.pptx</w:t>
      </w:r>
    </w:p>
    <w:p w:rsidRPr="00A6334E" w:rsidR="00473A3F" w:rsidP="00D00C26" w:rsidRDefault="00473A3F" w14:paraId="730A8A8B" w14:textId="77777777">
      <w:pPr>
        <w:jc w:val="both"/>
        <w:rPr>
          <w:rFonts w:asciiTheme="majorHAnsi" w:hAnsiTheme="majorHAnsi"/>
          <w:b/>
          <w:sz w:val="22"/>
          <w:szCs w:val="22"/>
        </w:rPr>
      </w:pPr>
    </w:p>
    <w:p w:rsidRPr="00A6334E" w:rsidR="00D00C26" w:rsidP="00D00C26" w:rsidRDefault="00D00C26" w14:paraId="585C2F55" w14:textId="77777777">
      <w:pPr>
        <w:jc w:val="both"/>
        <w:rPr>
          <w:rFonts w:asciiTheme="majorHAnsi" w:hAnsiTheme="majorHAnsi"/>
          <w:b/>
          <w:sz w:val="22"/>
          <w:szCs w:val="22"/>
          <w:u w:val="single"/>
        </w:rPr>
      </w:pPr>
    </w:p>
    <w:p w:rsidRPr="00A6334E" w:rsidR="00A81CCF" w:rsidP="6DF3608A" w:rsidRDefault="36F4D799" w14:paraId="3749591E" w14:textId="610C494F" w14:noSpellErr="1">
      <w:pPr>
        <w:jc w:val="both"/>
        <w:rPr>
          <w:rFonts w:ascii="Calibri Light" w:hAnsi="Calibri Light" w:asciiTheme="majorAscii" w:hAnsiTheme="majorAscii"/>
          <w:b w:val="1"/>
          <w:bCs w:val="1"/>
          <w:u w:val="single"/>
          <w:rPrChange w:author="Robert Cowherd" w:date="2017-08-11T20:46:02.9420694" w:id="46749895">
            <w:rPr/>
          </w:rPrChange>
        </w:rPr>
        <w:pPrChange w:author="Robert Cowherd" w:date="2017-08-11T20:46:02.9420694" w:id="77807587">
          <w:pPr>
            <w:jc w:val="both"/>
          </w:pPr>
        </w:pPrChange>
      </w:pPr>
      <w:r w:rsidRPr="6DF3608A">
        <w:rPr>
          <w:rFonts w:ascii="Calibri Light" w:hAnsi="Calibri Light" w:asciiTheme="majorAscii" w:hAnsiTheme="majorAscii"/>
          <w:b w:val="1"/>
          <w:bCs w:val="1"/>
          <w:u w:val="single"/>
          <w:rPrChange w:author="Robert Cowherd" w:date="2017-08-11T20:46:02.9420694" w:id="1458120641">
            <w:rPr>
              <w:rFonts w:asciiTheme="majorHAnsi" w:hAnsiTheme="majorHAnsi"/>
              <w:b/>
              <w:bCs/>
              <w:u w:val="single"/>
            </w:rPr>
          </w:rPrChange>
        </w:rPr>
        <w:t>Submitting Files for Review:</w:t>
      </w:r>
    </w:p>
    <w:p w:rsidR="00A81CCF" w:rsidP="745BFC01" w:rsidRDefault="36F4D799" w14:paraId="13ECB0BD" w14:textId="7F54A10A">
      <w:pPr>
        <w:jc w:val="both"/>
        <w:rPr>
          <w:rFonts w:ascii="Calibri Light" w:hAnsi="Calibri Light" w:asciiTheme="majorAscii" w:hAnsiTheme="majorAscii"/>
          <w:sz w:val="22"/>
          <w:szCs w:val="22"/>
          <w:rPrChange w:author="Robert Cowherd" w:date="2017-08-11T20:48:32.5013235" w:id="1850578267">
            <w:rPr/>
          </w:rPrChange>
        </w:rPr>
        <w:pPrChange w:author="Robert Cowherd" w:date="2017-08-11T20:48:32.5013235" w:id="464041517">
          <w:pPr>
            <w:jc w:val="both"/>
          </w:pPr>
        </w:pPrChange>
      </w:pPr>
      <w:r w:rsidRPr="6DF3608A">
        <w:rPr>
          <w:rFonts w:ascii="Calibri Light" w:hAnsi="Calibri Light" w:asciiTheme="majorAscii" w:hAnsiTheme="majorAscii"/>
          <w:sz w:val="22"/>
          <w:szCs w:val="22"/>
          <w:rPrChange w:author="Robert Cowherd" w:date="2017-08-11T20:46:02.9420694" w:id="1042763477">
            <w:rPr>
              <w:rFonts w:asciiTheme="majorHAnsi" w:hAnsiTheme="majorHAnsi"/>
              <w:sz w:val="22"/>
              <w:szCs w:val="22"/>
            </w:rPr>
          </w:rPrChange>
        </w:rPr>
        <w:t xml:space="preserve">When your draft package is complete you can share the files with GAHTC Project Manager, Eliana </w:t>
      </w:r>
      <w:proofErr w:type="spellStart"/>
      <w:r w:rsidRPr="6DF3608A">
        <w:rPr>
          <w:rFonts w:ascii="Calibri Light" w:hAnsi="Calibri Light" w:asciiTheme="majorAscii" w:hAnsiTheme="majorAscii"/>
          <w:sz w:val="22"/>
          <w:szCs w:val="22"/>
          <w:rPrChange w:author="Robert Cowherd" w:date="2017-08-11T20:46:02.9420694" w:id="2006729264">
            <w:rPr>
              <w:rFonts w:asciiTheme="majorHAnsi" w:hAnsiTheme="majorHAnsi"/>
              <w:sz w:val="22"/>
              <w:szCs w:val="22"/>
            </w:rPr>
          </w:rPrChange>
        </w:rPr>
        <w:t>Murchie</w:t>
      </w:r>
      <w:proofErr w:type="spellEnd"/>
      <w:r w:rsidRPr="6DF3608A">
        <w:rPr>
          <w:rFonts w:ascii="Calibri Light" w:hAnsi="Calibri Light" w:asciiTheme="majorAscii" w:hAnsiTheme="majorAscii"/>
          <w:sz w:val="22"/>
          <w:szCs w:val="22"/>
          <w:rPrChange w:author="Robert Cowherd" w:date="2017-08-11T20:46:02.9420694" w:id="1017371477">
            <w:rPr>
              <w:rFonts w:asciiTheme="majorHAnsi" w:hAnsiTheme="majorHAnsi"/>
              <w:sz w:val="22"/>
              <w:szCs w:val="22"/>
            </w:rPr>
          </w:rPrChange>
        </w:rPr>
        <w:t>, at emurchie@mit.edu, in whatever way is easiest for you: Dropbox, WeTransfer, etc.</w:t>
      </w:r>
    </w:p>
    <w:p w:rsidR="00D72782" w:rsidP="00D00C26" w:rsidRDefault="00D72782" w14:paraId="0C1B1AD9" w14:textId="77777777">
      <w:pPr>
        <w:jc w:val="both"/>
        <w:rPr>
          <w:rFonts w:asciiTheme="majorHAnsi" w:hAnsiTheme="majorHAnsi"/>
          <w:sz w:val="22"/>
          <w:szCs w:val="22"/>
        </w:rPr>
      </w:pPr>
    </w:p>
    <w:p w:rsidRPr="00A6334E" w:rsidR="00D72782" w:rsidP="6DF3608A" w:rsidRDefault="36F4D799" w14:paraId="06E1A691" w14:textId="19BFB0D7" w14:noSpellErr="1">
      <w:pPr>
        <w:jc w:val="both"/>
        <w:rPr>
          <w:rFonts w:ascii="Calibri Light" w:hAnsi="Calibri Light" w:asciiTheme="majorAscii" w:hAnsiTheme="majorAscii"/>
          <w:sz w:val="22"/>
          <w:szCs w:val="22"/>
          <w:rPrChange w:author="Robert Cowherd" w:date="2017-08-11T20:46:02.9420694" w:id="1914597974">
            <w:rPr/>
          </w:rPrChange>
        </w:rPr>
        <w:pPrChange w:author="Robert Cowherd" w:date="2017-08-11T20:46:02.9420694" w:id="1572127570">
          <w:pPr>
            <w:jc w:val="both"/>
          </w:pPr>
        </w:pPrChange>
      </w:pPr>
      <w:r w:rsidRPr="6DF3608A">
        <w:rPr>
          <w:rFonts w:ascii="Calibri Light" w:hAnsi="Calibri Light" w:asciiTheme="majorAscii" w:hAnsiTheme="majorAscii"/>
          <w:sz w:val="22"/>
          <w:szCs w:val="22"/>
          <w:rPrChange w:author="Robert Cowherd" w:date="2017-08-11T20:46:02.9420694" w:id="119330917">
            <w:rPr>
              <w:rFonts w:asciiTheme="majorHAnsi" w:hAnsiTheme="majorHAnsi"/>
              <w:sz w:val="22"/>
              <w:szCs w:val="22"/>
            </w:rPr>
          </w:rPrChange>
        </w:rPr>
        <w:t xml:space="preserve">***Please retain a copy of your submission on your own drive. </w:t>
      </w:r>
    </w:p>
    <w:p w:rsidRPr="00A6334E" w:rsidR="00A81CCF" w:rsidP="00D00C26" w:rsidRDefault="00A81CCF" w14:paraId="42F10AE5" w14:textId="77777777">
      <w:pPr>
        <w:jc w:val="both"/>
        <w:rPr>
          <w:rFonts w:asciiTheme="majorHAnsi" w:hAnsiTheme="majorHAnsi"/>
          <w:sz w:val="22"/>
          <w:szCs w:val="22"/>
        </w:rPr>
      </w:pPr>
    </w:p>
    <w:p w:rsidRPr="00A6334E" w:rsidR="00D00C26" w:rsidP="745BFC01" w:rsidRDefault="36F4D799" w14:paraId="24CC4543" w14:textId="77777777">
      <w:pPr>
        <w:jc w:val="both"/>
        <w:rPr>
          <w:rFonts w:ascii="Calibri Light" w:hAnsi="Calibri Light" w:asciiTheme="majorAscii" w:hAnsiTheme="majorAscii"/>
          <w:sz w:val="22"/>
          <w:szCs w:val="22"/>
          <w:rPrChange w:author="Robert Cowherd" w:date="2017-08-11T20:48:32.5013235" w:id="1695672089">
            <w:rPr/>
          </w:rPrChange>
        </w:rPr>
        <w:pPrChange w:author="Robert Cowherd" w:date="2017-08-11T20:48:32.5013235" w:id="708396155">
          <w:pPr>
            <w:jc w:val="both"/>
          </w:pPr>
        </w:pPrChange>
      </w:pPr>
      <w:r w:rsidRPr="6DF3608A">
        <w:rPr>
          <w:rFonts w:ascii="Calibri Light" w:hAnsi="Calibri Light" w:asciiTheme="majorAscii" w:hAnsiTheme="majorAscii"/>
          <w:sz w:val="22"/>
          <w:szCs w:val="22"/>
          <w:rPrChange w:author="Robert Cowherd" w:date="2017-08-11T20:46:02.9420694" w:id="542501357">
            <w:rPr>
              <w:rFonts w:asciiTheme="majorHAnsi" w:hAnsiTheme="majorHAnsi"/>
              <w:sz w:val="22"/>
              <w:szCs w:val="22"/>
            </w:rPr>
          </w:rPrChange>
        </w:rPr>
        <w:t xml:space="preserve">When the packet is reviewed, it will be shared with you through a </w:t>
      </w:r>
      <w:proofErr w:type="spellStart"/>
      <w:r w:rsidRPr="6DF3608A">
        <w:rPr>
          <w:rFonts w:ascii="Calibri Light" w:hAnsi="Calibri Light" w:asciiTheme="majorAscii" w:hAnsiTheme="majorAscii"/>
          <w:sz w:val="22"/>
          <w:szCs w:val="22"/>
          <w:rPrChange w:author="Robert Cowherd" w:date="2017-08-11T20:46:02.9420694" w:id="698337656">
            <w:rPr>
              <w:rFonts w:asciiTheme="majorHAnsi" w:hAnsiTheme="majorHAnsi"/>
              <w:sz w:val="22"/>
              <w:szCs w:val="22"/>
            </w:rPr>
          </w:rPrChange>
        </w:rPr>
        <w:t xml:space="preserve">dropbox</w:t>
      </w:r>
      <w:proofErr w:type="spellEnd"/>
      <w:r w:rsidRPr="6DF3608A">
        <w:rPr>
          <w:rFonts w:ascii="Calibri Light" w:hAnsi="Calibri Light" w:asciiTheme="majorAscii" w:hAnsiTheme="majorAscii"/>
          <w:sz w:val="22"/>
          <w:szCs w:val="22"/>
          <w:rPrChange w:author="Robert Cowherd" w:date="2017-08-11T20:46:02.9420694" w:id="245164822">
            <w:rPr>
              <w:rFonts w:asciiTheme="majorHAnsi" w:hAnsiTheme="majorHAnsi"/>
              <w:sz w:val="22"/>
              <w:szCs w:val="22"/>
            </w:rPr>
          </w:rPrChange>
        </w:rPr>
        <w:t xml:space="preserve"> folder, and from that point on, we will work collaboratively in that shared drobox folder, on the shared files. </w:t>
      </w:r>
    </w:p>
    <w:p w:rsidRPr="00A6334E" w:rsidR="00D00C26" w:rsidP="00D00C26" w:rsidRDefault="00D00C26" w14:paraId="032E7E50" w14:textId="77777777">
      <w:pPr>
        <w:jc w:val="both"/>
        <w:rPr>
          <w:rFonts w:asciiTheme="majorHAnsi" w:hAnsiTheme="majorHAnsi"/>
          <w:sz w:val="22"/>
          <w:szCs w:val="22"/>
        </w:rPr>
      </w:pPr>
    </w:p>
    <w:p w:rsidRPr="004B4D14" w:rsidR="0040491B" w:rsidP="6DF3608A" w:rsidRDefault="36F4D799" w14:paraId="5F0BD085" w14:textId="76488071" w14:noSpellErr="1">
      <w:pPr>
        <w:jc w:val="both"/>
        <w:rPr>
          <w:rFonts w:ascii="Calibri Light" w:hAnsi="Calibri Light" w:asciiTheme="majorAscii" w:hAnsiTheme="majorAscii"/>
          <w:sz w:val="22"/>
          <w:szCs w:val="22"/>
          <w:rPrChange w:author="Robert Cowherd" w:date="2017-08-11T20:46:02.9420694" w:id="1495503721">
            <w:rPr/>
          </w:rPrChange>
        </w:rPr>
        <w:pPrChange w:author="Robert Cowherd" w:date="2017-08-11T20:46:02.9420694" w:id="1360423010">
          <w:pPr>
            <w:jc w:val="both"/>
          </w:pPr>
        </w:pPrChange>
      </w:pPr>
      <w:r w:rsidRPr="6DF3608A">
        <w:rPr>
          <w:rFonts w:ascii="Calibri Light" w:hAnsi="Calibri Light" w:asciiTheme="majorAscii" w:hAnsiTheme="majorAscii"/>
          <w:sz w:val="22"/>
          <w:szCs w:val="22"/>
          <w:rPrChange w:author="Robert Cowherd" w:date="2017-08-11T20:46:02.9420694" w:id="1457308338">
            <w:rPr>
              <w:rFonts w:asciiTheme="majorHAnsi" w:hAnsiTheme="majorHAnsi"/>
              <w:sz w:val="22"/>
              <w:szCs w:val="22"/>
            </w:rPr>
          </w:rPrChange>
        </w:rPr>
        <w:t>Instructions for that process will be shared with you, after your review is complete, and once your files are returned to you for any necessary revision.</w:t>
      </w:r>
    </w:p>
    <w:sectPr w:rsidRPr="004B4D14" w:rsidR="0040491B" w:rsidSect="00943862">
      <w:sectPrChange w:author="Robert Cowherd" w:date="2017-08-11T20:46:02.9420694" w:id="182990270">
        <w:sectPr w:rsidRPr="004B4D14" w:rsidR="0040491B" w:rsidSect="00943862">
          <w:pgSz w:w="12240" w:h="15840"/>
          <w:pgMar w:top="1440" w:right="1440" w:bottom="1440" w:left="1440" w:header="720" w:footer="720" w:gutter="0"/>
          <w:cols w:space="720"/>
          <w:docGrid w:linePitch="360"/>
        </w:sectPr>
      </w:sectPrChange>
      <w:headerReference w:type="default" r:id="rId8"/>
      <w:footerReference w:type="even"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A56" w:rsidP="00A6334E" w:rsidRDefault="00523A56" w14:paraId="5CA7E8C3" w14:textId="77777777">
      <w:r>
        <w:separator/>
      </w:r>
    </w:p>
  </w:endnote>
  <w:endnote w:type="continuationSeparator" w:id="0">
    <w:p w:rsidR="00523A56" w:rsidP="00A6334E" w:rsidRDefault="00523A56" w14:paraId="0AA523E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4E" w:rsidP="00AA561B" w:rsidRDefault="00A6334E" w14:paraId="07C06776"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334E" w:rsidP="00A6334E" w:rsidRDefault="00A6334E" w14:paraId="4BC60BD2" w14:textId="777777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4E" w:rsidP="00AA561B" w:rsidRDefault="00A6334E" w14:paraId="7D58F5BE"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3A56">
      <w:rPr>
        <w:rStyle w:val="PageNumber"/>
        <w:noProof/>
      </w:rPr>
      <w:t>1</w:t>
    </w:r>
    <w:r>
      <w:rPr>
        <w:rStyle w:val="PageNumber"/>
      </w:rPr>
      <w:fldChar w:fldCharType="end"/>
    </w:r>
  </w:p>
  <w:p w:rsidR="00A6334E" w:rsidP="00A6334E" w:rsidRDefault="00A6334E" w14:paraId="724FE033" w14:textId="777777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A56" w:rsidP="00A6334E" w:rsidRDefault="00523A56" w14:paraId="2C313FEB" w14:textId="77777777">
      <w:r>
        <w:separator/>
      </w:r>
    </w:p>
  </w:footnote>
  <w:footnote w:type="continuationSeparator" w:id="0">
    <w:p w:rsidR="00523A56" w:rsidP="00A6334E" w:rsidRDefault="00523A56" w14:paraId="2A2810DB"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BA3C34" w:rsidP="00BA3C34" w:rsidRDefault="00BA3C34" w14:paraId="78BA5427" w14:textId="66208D81">
    <w:pPr>
      <w:pStyle w:val="Header"/>
    </w:pPr>
    <w:r>
      <w:rPr>
        <w:rFonts w:asciiTheme="majorHAnsi" w:hAnsiTheme="majorHAnsi"/>
        <w:noProof/>
        <w:color w:val="A6A6A6" w:themeColor="background1" w:themeShade="A6"/>
        <w:sz w:val="22"/>
        <w:szCs w:val="22"/>
      </w:rPr>
      <w:drawing>
        <wp:inline distT="0" distB="0" distL="0" distR="0" wp14:anchorId="09E1780A" wp14:editId="34AEFA5E">
          <wp:extent cx="2108835" cy="639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HTC Humanist logo.png"/>
                  <pic:cNvPicPr/>
                </pic:nvPicPr>
                <pic:blipFill>
                  <a:blip r:embed="rId1">
                    <a:extLst>
                      <a:ext uri="{28A0092B-C50C-407E-A947-70E740481C1C}">
                        <a14:useLocalDpi xmlns:a14="http://schemas.microsoft.com/office/drawing/2010/main" val="0"/>
                      </a:ext>
                    </a:extLst>
                  </a:blip>
                  <a:stretch>
                    <a:fillRect/>
                  </a:stretch>
                </pic:blipFill>
                <pic:spPr>
                  <a:xfrm>
                    <a:off x="0" y="0"/>
                    <a:ext cx="2146158" cy="650485"/>
                  </a:xfrm>
                  <a:prstGeom prst="rect">
                    <a:avLst/>
                  </a:prstGeom>
                </pic:spPr>
              </pic:pic>
            </a:graphicData>
          </a:graphic>
        </wp:inline>
      </w:drawing>
    </w:r>
  </w:p>
  <w:p w:rsidRPr="00EA6324" w:rsidR="00EA6324" w:rsidP="36F4D799" w:rsidRDefault="36F4D799" w14:paraId="5C215238" w14:textId="3883A39B" w14:noSpellErr="1">
    <w:pPr>
      <w:pStyle w:val="Header"/>
      <w:jc w:val="right"/>
      <w:rPr>
        <w:sz w:val="16"/>
        <w:szCs w:val="16"/>
      </w:rPr>
    </w:pPr>
    <w:r w:rsidRPr="36F4D799">
      <w:rPr>
        <w:sz w:val="16"/>
        <w:szCs w:val="16"/>
      </w:rPr>
      <w:t>Last edited July 12,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1866"/>
    <w:multiLevelType w:val="hybridMultilevel"/>
    <w:tmpl w:val="BD34E6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AFC0FD2"/>
    <w:multiLevelType w:val="hybridMultilevel"/>
    <w:tmpl w:val="3EBC11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9480A45"/>
    <w:multiLevelType w:val="hybridMultilevel"/>
    <w:tmpl w:val="E0B64CA8"/>
    <w:lvl w:ilvl="0" w:tplc="0409000B">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3653" w:hanging="360"/>
      </w:pPr>
      <w:rPr>
        <w:rFonts w:hint="default" w:ascii="Courier New" w:hAnsi="Courier New" w:cs="Courier New"/>
      </w:rPr>
    </w:lvl>
    <w:lvl w:ilvl="2" w:tplc="04090005" w:tentative="1">
      <w:start w:val="1"/>
      <w:numFmt w:val="bullet"/>
      <w:lvlText w:val=""/>
      <w:lvlJc w:val="left"/>
      <w:pPr>
        <w:ind w:left="4373" w:hanging="360"/>
      </w:pPr>
      <w:rPr>
        <w:rFonts w:hint="default" w:ascii="Wingdings" w:hAnsi="Wingdings"/>
      </w:rPr>
    </w:lvl>
    <w:lvl w:ilvl="3" w:tplc="04090001" w:tentative="1">
      <w:start w:val="1"/>
      <w:numFmt w:val="bullet"/>
      <w:lvlText w:val=""/>
      <w:lvlJc w:val="left"/>
      <w:pPr>
        <w:ind w:left="5093" w:hanging="360"/>
      </w:pPr>
      <w:rPr>
        <w:rFonts w:hint="default" w:ascii="Symbol" w:hAnsi="Symbol"/>
      </w:rPr>
    </w:lvl>
    <w:lvl w:ilvl="4" w:tplc="04090003" w:tentative="1">
      <w:start w:val="1"/>
      <w:numFmt w:val="bullet"/>
      <w:lvlText w:val="o"/>
      <w:lvlJc w:val="left"/>
      <w:pPr>
        <w:ind w:left="5813" w:hanging="360"/>
      </w:pPr>
      <w:rPr>
        <w:rFonts w:hint="default" w:ascii="Courier New" w:hAnsi="Courier New" w:cs="Courier New"/>
      </w:rPr>
    </w:lvl>
    <w:lvl w:ilvl="5" w:tplc="04090005" w:tentative="1">
      <w:start w:val="1"/>
      <w:numFmt w:val="bullet"/>
      <w:lvlText w:val=""/>
      <w:lvlJc w:val="left"/>
      <w:pPr>
        <w:ind w:left="6533" w:hanging="360"/>
      </w:pPr>
      <w:rPr>
        <w:rFonts w:hint="default" w:ascii="Wingdings" w:hAnsi="Wingdings"/>
      </w:rPr>
    </w:lvl>
    <w:lvl w:ilvl="6" w:tplc="04090001" w:tentative="1">
      <w:start w:val="1"/>
      <w:numFmt w:val="bullet"/>
      <w:lvlText w:val=""/>
      <w:lvlJc w:val="left"/>
      <w:pPr>
        <w:ind w:left="7253" w:hanging="360"/>
      </w:pPr>
      <w:rPr>
        <w:rFonts w:hint="default" w:ascii="Symbol" w:hAnsi="Symbol"/>
      </w:rPr>
    </w:lvl>
    <w:lvl w:ilvl="7" w:tplc="04090003" w:tentative="1">
      <w:start w:val="1"/>
      <w:numFmt w:val="bullet"/>
      <w:lvlText w:val="o"/>
      <w:lvlJc w:val="left"/>
      <w:pPr>
        <w:ind w:left="7973" w:hanging="360"/>
      </w:pPr>
      <w:rPr>
        <w:rFonts w:hint="default" w:ascii="Courier New" w:hAnsi="Courier New" w:cs="Courier New"/>
      </w:rPr>
    </w:lvl>
    <w:lvl w:ilvl="8" w:tplc="04090005" w:tentative="1">
      <w:start w:val="1"/>
      <w:numFmt w:val="bullet"/>
      <w:lvlText w:val=""/>
      <w:lvlJc w:val="left"/>
      <w:pPr>
        <w:ind w:left="8693" w:hanging="360"/>
      </w:pPr>
      <w:rPr>
        <w:rFonts w:hint="default" w:ascii="Wingdings" w:hAnsi="Wingdings"/>
      </w:rPr>
    </w:lvl>
  </w:abstractNum>
  <w:abstractNum w:abstractNumId="3">
    <w:nsid w:val="1B071D9C"/>
    <w:multiLevelType w:val="hybridMultilevel"/>
    <w:tmpl w:val="3CE0CA4C"/>
    <w:lvl w:ilvl="0" w:tplc="04090003">
      <w:start w:val="1"/>
      <w:numFmt w:val="bullet"/>
      <w:lvlText w:val="o"/>
      <w:lvlJc w:val="left"/>
      <w:pPr>
        <w:ind w:left="2520" w:hanging="360"/>
      </w:pPr>
      <w:rPr>
        <w:rFonts w:hint="default" w:ascii="Courier New" w:hAnsi="Courier New" w:cs="Courier New"/>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4">
    <w:nsid w:val="3E7022AD"/>
    <w:multiLevelType w:val="hybridMultilevel"/>
    <w:tmpl w:val="E426144E"/>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5">
    <w:nsid w:val="60810A57"/>
    <w:multiLevelType w:val="hybridMultilevel"/>
    <w:tmpl w:val="89D432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9">
      <w:start w:val="1"/>
      <w:numFmt w:val="bullet"/>
      <w:lvlText w:val=""/>
      <w:lvlJc w:val="left"/>
      <w:pPr>
        <w:ind w:left="2880" w:hanging="360"/>
      </w:pPr>
      <w:rPr>
        <w:rFonts w:hint="default" w:ascii="Wingdings" w:hAnsi="Wingdings"/>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62A10647"/>
    <w:multiLevelType w:val="hybridMultilevel"/>
    <w:tmpl w:val="2724DDDA"/>
    <w:lvl w:ilvl="0" w:tplc="04090003">
      <w:start w:val="1"/>
      <w:numFmt w:val="bullet"/>
      <w:lvlText w:val="o"/>
      <w:lvlJc w:val="left"/>
      <w:pPr>
        <w:ind w:left="2880" w:hanging="360"/>
      </w:pPr>
      <w:rPr>
        <w:rFonts w:hint="default" w:ascii="Courier New" w:hAnsi="Courier New" w:cs="Courier New"/>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7">
    <w:nsid w:val="637E29C5"/>
    <w:multiLevelType w:val="hybridMultilevel"/>
    <w:tmpl w:val="41AA6B04"/>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nsid w:val="65E721B5"/>
    <w:multiLevelType w:val="hybridMultilevel"/>
    <w:tmpl w:val="A20070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8"/>
  </w:num>
  <w:num w:numId="3">
    <w:abstractNumId w:val="1"/>
  </w:num>
  <w:num w:numId="4">
    <w:abstractNumId w:val="4"/>
  </w:num>
  <w:num w:numId="5">
    <w:abstractNumId w:val="7"/>
  </w:num>
  <w:num w:numId="6">
    <w:abstractNumId w:val="2"/>
  </w:num>
  <w:num w:numId="7">
    <w:abstractNumId w:val="3"/>
  </w:num>
  <w:num w:numId="8">
    <w:abstractNumId w:val="6"/>
  </w:num>
  <w:num w:numId="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101"/>
    <w:rsid w:val="000040E0"/>
    <w:rsid w:val="00034435"/>
    <w:rsid w:val="00083561"/>
    <w:rsid w:val="000B5101"/>
    <w:rsid w:val="000C5588"/>
    <w:rsid w:val="000D7CF0"/>
    <w:rsid w:val="001354AA"/>
    <w:rsid w:val="00196AC4"/>
    <w:rsid w:val="001C0A71"/>
    <w:rsid w:val="001C375E"/>
    <w:rsid w:val="001E278B"/>
    <w:rsid w:val="00215865"/>
    <w:rsid w:val="00264EFD"/>
    <w:rsid w:val="002A1731"/>
    <w:rsid w:val="002F284E"/>
    <w:rsid w:val="002F28F9"/>
    <w:rsid w:val="0030123F"/>
    <w:rsid w:val="0035766A"/>
    <w:rsid w:val="003A3371"/>
    <w:rsid w:val="003C3721"/>
    <w:rsid w:val="003C3BC5"/>
    <w:rsid w:val="0040491B"/>
    <w:rsid w:val="00417EEC"/>
    <w:rsid w:val="00470A54"/>
    <w:rsid w:val="00473A3F"/>
    <w:rsid w:val="00473A43"/>
    <w:rsid w:val="00492241"/>
    <w:rsid w:val="004965ED"/>
    <w:rsid w:val="00496AF7"/>
    <w:rsid w:val="004B4D14"/>
    <w:rsid w:val="004C72B5"/>
    <w:rsid w:val="004E061E"/>
    <w:rsid w:val="004E06FC"/>
    <w:rsid w:val="00506DA0"/>
    <w:rsid w:val="00523A56"/>
    <w:rsid w:val="0057367E"/>
    <w:rsid w:val="0058080A"/>
    <w:rsid w:val="00596C78"/>
    <w:rsid w:val="005C1EB7"/>
    <w:rsid w:val="005F615C"/>
    <w:rsid w:val="00661AD6"/>
    <w:rsid w:val="006C12D3"/>
    <w:rsid w:val="006C384B"/>
    <w:rsid w:val="00703616"/>
    <w:rsid w:val="0071665A"/>
    <w:rsid w:val="007E0F3D"/>
    <w:rsid w:val="007E2020"/>
    <w:rsid w:val="00826FCA"/>
    <w:rsid w:val="008A70E1"/>
    <w:rsid w:val="008D52EC"/>
    <w:rsid w:val="00910EC3"/>
    <w:rsid w:val="00927966"/>
    <w:rsid w:val="00943862"/>
    <w:rsid w:val="00947DE8"/>
    <w:rsid w:val="009847E7"/>
    <w:rsid w:val="009865FC"/>
    <w:rsid w:val="009C0AC8"/>
    <w:rsid w:val="00A6334E"/>
    <w:rsid w:val="00A81CCF"/>
    <w:rsid w:val="00B25DFC"/>
    <w:rsid w:val="00B616D2"/>
    <w:rsid w:val="00BA21C9"/>
    <w:rsid w:val="00BA3C34"/>
    <w:rsid w:val="00BB11D4"/>
    <w:rsid w:val="00C00214"/>
    <w:rsid w:val="00CE216F"/>
    <w:rsid w:val="00CF6B63"/>
    <w:rsid w:val="00D00C26"/>
    <w:rsid w:val="00D70784"/>
    <w:rsid w:val="00D72782"/>
    <w:rsid w:val="00D73DFA"/>
    <w:rsid w:val="00D838B6"/>
    <w:rsid w:val="00DB68C1"/>
    <w:rsid w:val="00DB6913"/>
    <w:rsid w:val="00DC5759"/>
    <w:rsid w:val="00E213C5"/>
    <w:rsid w:val="00E647CD"/>
    <w:rsid w:val="00E95380"/>
    <w:rsid w:val="00EA6324"/>
    <w:rsid w:val="00EB39FC"/>
    <w:rsid w:val="00ED2410"/>
    <w:rsid w:val="00EF4227"/>
    <w:rsid w:val="00F40C2A"/>
    <w:rsid w:val="00FB43CA"/>
    <w:rsid w:val="00FC6F93"/>
    <w:rsid w:val="0393BCA5"/>
    <w:rsid w:val="0BBAE73E"/>
    <w:rsid w:val="36F4D799"/>
    <w:rsid w:val="38BA6B50"/>
    <w:rsid w:val="6DF3608A"/>
    <w:rsid w:val="745BFC01"/>
    <w:rsid w:val="7F00A2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D41E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A173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731"/>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731"/>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2A1731"/>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B5101"/>
    <w:pPr>
      <w:ind w:left="720"/>
      <w:contextualSpacing/>
    </w:pPr>
  </w:style>
  <w:style w:type="paragraph" w:styleId="Title">
    <w:name w:val="Title"/>
    <w:basedOn w:val="Normal"/>
    <w:next w:val="Normal"/>
    <w:link w:val="TitleChar"/>
    <w:uiPriority w:val="10"/>
    <w:qFormat/>
    <w:rsid w:val="002A1731"/>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A1731"/>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2A1731"/>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2A1731"/>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rsid w:val="002A1731"/>
    <w:rPr>
      <w:rFonts w:asciiTheme="majorHAnsi" w:hAnsiTheme="majorHAnsi" w:eastAsiaTheme="majorEastAsia" w:cstheme="majorBidi"/>
      <w:i/>
      <w:iCs/>
      <w:color w:val="2F5496" w:themeColor="accent1" w:themeShade="BF"/>
    </w:rPr>
  </w:style>
  <w:style w:type="character" w:styleId="Heading1Char" w:customStyle="1">
    <w:name w:val="Heading 1 Char"/>
    <w:basedOn w:val="DefaultParagraphFont"/>
    <w:link w:val="Heading1"/>
    <w:uiPriority w:val="9"/>
    <w:rsid w:val="002A1731"/>
    <w:rPr>
      <w:rFonts w:asciiTheme="majorHAnsi" w:hAnsiTheme="majorHAnsi" w:eastAsiaTheme="majorEastAsia" w:cstheme="majorBidi"/>
      <w:color w:val="2F5496" w:themeColor="accent1" w:themeShade="BF"/>
      <w:sz w:val="32"/>
      <w:szCs w:val="32"/>
    </w:rPr>
  </w:style>
  <w:style w:type="character" w:styleId="CommentReference">
    <w:name w:val="annotation reference"/>
    <w:basedOn w:val="DefaultParagraphFont"/>
    <w:uiPriority w:val="99"/>
    <w:semiHidden/>
    <w:unhideWhenUsed/>
    <w:rsid w:val="00FC6F93"/>
    <w:rPr>
      <w:sz w:val="18"/>
      <w:szCs w:val="18"/>
    </w:rPr>
  </w:style>
  <w:style w:type="paragraph" w:styleId="CommentText">
    <w:name w:val="annotation text"/>
    <w:basedOn w:val="Normal"/>
    <w:link w:val="CommentTextChar"/>
    <w:uiPriority w:val="99"/>
    <w:semiHidden/>
    <w:unhideWhenUsed/>
    <w:rsid w:val="00FC6F93"/>
  </w:style>
  <w:style w:type="character" w:styleId="CommentTextChar" w:customStyle="1">
    <w:name w:val="Comment Text Char"/>
    <w:basedOn w:val="DefaultParagraphFont"/>
    <w:link w:val="CommentText"/>
    <w:uiPriority w:val="99"/>
    <w:semiHidden/>
    <w:rsid w:val="00FC6F93"/>
  </w:style>
  <w:style w:type="paragraph" w:styleId="CommentSubject">
    <w:name w:val="annotation subject"/>
    <w:basedOn w:val="CommentText"/>
    <w:next w:val="CommentText"/>
    <w:link w:val="CommentSubjectChar"/>
    <w:uiPriority w:val="99"/>
    <w:semiHidden/>
    <w:unhideWhenUsed/>
    <w:rsid w:val="00FC6F93"/>
    <w:rPr>
      <w:b/>
      <w:bCs/>
      <w:sz w:val="20"/>
      <w:szCs w:val="20"/>
    </w:rPr>
  </w:style>
  <w:style w:type="character" w:styleId="CommentSubjectChar" w:customStyle="1">
    <w:name w:val="Comment Subject Char"/>
    <w:basedOn w:val="CommentTextChar"/>
    <w:link w:val="CommentSubject"/>
    <w:uiPriority w:val="99"/>
    <w:semiHidden/>
    <w:rsid w:val="00FC6F93"/>
    <w:rPr>
      <w:b/>
      <w:bCs/>
      <w:sz w:val="20"/>
      <w:szCs w:val="20"/>
    </w:rPr>
  </w:style>
  <w:style w:type="paragraph" w:styleId="BalloonText">
    <w:name w:val="Balloon Text"/>
    <w:basedOn w:val="Normal"/>
    <w:link w:val="BalloonTextChar"/>
    <w:uiPriority w:val="99"/>
    <w:semiHidden/>
    <w:unhideWhenUsed/>
    <w:rsid w:val="00FC6F93"/>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6F93"/>
    <w:rPr>
      <w:rFonts w:ascii="Times New Roman" w:hAnsi="Times New Roman" w:cs="Times New Roman"/>
      <w:sz w:val="18"/>
      <w:szCs w:val="18"/>
    </w:rPr>
  </w:style>
  <w:style w:type="paragraph" w:styleId="Footer">
    <w:name w:val="footer"/>
    <w:basedOn w:val="Normal"/>
    <w:link w:val="FooterChar"/>
    <w:uiPriority w:val="99"/>
    <w:unhideWhenUsed/>
    <w:rsid w:val="00A6334E"/>
    <w:pPr>
      <w:tabs>
        <w:tab w:val="center" w:pos="4680"/>
        <w:tab w:val="right" w:pos="9360"/>
      </w:tabs>
    </w:pPr>
  </w:style>
  <w:style w:type="character" w:styleId="FooterChar" w:customStyle="1">
    <w:name w:val="Footer Char"/>
    <w:basedOn w:val="DefaultParagraphFont"/>
    <w:link w:val="Footer"/>
    <w:uiPriority w:val="99"/>
    <w:rsid w:val="00A6334E"/>
  </w:style>
  <w:style w:type="character" w:styleId="PageNumber">
    <w:name w:val="page number"/>
    <w:basedOn w:val="DefaultParagraphFont"/>
    <w:uiPriority w:val="99"/>
    <w:semiHidden/>
    <w:unhideWhenUsed/>
    <w:rsid w:val="00A6334E"/>
  </w:style>
  <w:style w:type="paragraph" w:styleId="Header">
    <w:name w:val="header"/>
    <w:basedOn w:val="Normal"/>
    <w:link w:val="HeaderChar"/>
    <w:uiPriority w:val="99"/>
    <w:unhideWhenUsed/>
    <w:rsid w:val="00EA6324"/>
    <w:pPr>
      <w:tabs>
        <w:tab w:val="center" w:pos="4680"/>
        <w:tab w:val="right" w:pos="9360"/>
      </w:tabs>
    </w:pPr>
  </w:style>
  <w:style w:type="character" w:styleId="HeaderChar" w:customStyle="1">
    <w:name w:val="Header Char"/>
    <w:basedOn w:val="DefaultParagraphFont"/>
    <w:link w:val="Header"/>
    <w:uiPriority w:val="99"/>
    <w:rsid w:val="00EA6324"/>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661987">
      <w:bodyDiv w:val="1"/>
      <w:marLeft w:val="0"/>
      <w:marRight w:val="0"/>
      <w:marTop w:val="0"/>
      <w:marBottom w:val="0"/>
      <w:divBdr>
        <w:top w:val="none" w:sz="0" w:space="0" w:color="auto"/>
        <w:left w:val="none" w:sz="0" w:space="0" w:color="auto"/>
        <w:bottom w:val="none" w:sz="0" w:space="0" w:color="auto"/>
        <w:right w:val="none" w:sz="0" w:space="0" w:color="auto"/>
      </w:divBdr>
    </w:div>
    <w:div w:id="1144930835">
      <w:bodyDiv w:val="1"/>
      <w:marLeft w:val="0"/>
      <w:marRight w:val="0"/>
      <w:marTop w:val="0"/>
      <w:marBottom w:val="0"/>
      <w:divBdr>
        <w:top w:val="none" w:sz="0" w:space="0" w:color="auto"/>
        <w:left w:val="none" w:sz="0" w:space="0" w:color="auto"/>
        <w:bottom w:val="none" w:sz="0" w:space="0" w:color="auto"/>
        <w:right w:val="none" w:sz="0" w:space="0" w:color="auto"/>
      </w:divBdr>
    </w:div>
    <w:div w:id="1527984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fontTable" Target="fontTable.xml" Id="rId11" /><Relationship Type="http://schemas.microsoft.com/office/2011/relationships/people" Target="people.xml" Id="rId12" /><Relationship Type="http://schemas.openxmlformats.org/officeDocument/2006/relationships/theme" Target="theme/theme1.xml" Id="rId13"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header" Target="header1.xml" Id="rId8" /><Relationship Type="http://schemas.openxmlformats.org/officeDocument/2006/relationships/footer" Target="footer1.xml" Id="rId9" /><Relationship Type="http://schemas.openxmlformats.org/officeDocument/2006/relationships/footer" Target="footer2.xml" Id="rId10" /><Relationship Type="http://schemas.openxmlformats.org/officeDocument/2006/relationships/hyperlink" Target="http://library.artstor.org.ezproxywit.flo.org/" TargetMode="External" Id="R529385db4b23461f"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Robert Cowherd</lastModifiedBy>
  <revision>17</revision>
  <lastPrinted>2017-07-12T18:12:00.0000000Z</lastPrinted>
  <dcterms:created xsi:type="dcterms:W3CDTF">2017-07-12T18:13:00.0000000Z</dcterms:created>
  <dcterms:modified xsi:type="dcterms:W3CDTF">2017-08-11T20:52:37.5586687Z</dcterms:modified>
</coreProperties>
</file>